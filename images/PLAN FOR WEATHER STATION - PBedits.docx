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A6DA1" w14:textId="77777777" w:rsidR="00A90345" w:rsidRDefault="00A90345" w:rsidP="00C6321B">
      <w:pPr>
        <w:jc w:val="center"/>
        <w:rPr>
          <w:b/>
          <w:sz w:val="40"/>
          <w:u w:val="single"/>
          <w:lang w:val="en-IN"/>
        </w:rPr>
      </w:pPr>
    </w:p>
    <w:p w14:paraId="7FDF9BF8" w14:textId="77777777" w:rsidR="00161D5C" w:rsidRDefault="00C6321B" w:rsidP="00C6321B">
      <w:pPr>
        <w:jc w:val="center"/>
        <w:rPr>
          <w:ins w:id="0" w:author="Prabir Barooah" w:date="2019-05-18T07:28:00Z"/>
          <w:b/>
          <w:sz w:val="40"/>
          <w:u w:val="single"/>
          <w:lang w:val="en-IN"/>
        </w:rPr>
      </w:pPr>
      <w:commentRangeStart w:id="1"/>
      <w:r w:rsidRPr="007F11CF">
        <w:rPr>
          <w:b/>
          <w:sz w:val="40"/>
          <w:u w:val="single"/>
          <w:lang w:val="en-IN"/>
        </w:rPr>
        <w:t>PLAN FOR WEATHER STATION</w:t>
      </w:r>
      <w:commentRangeEnd w:id="1"/>
      <w:r w:rsidR="00A90345">
        <w:rPr>
          <w:rStyle w:val="CommentReference"/>
        </w:rPr>
        <w:commentReference w:id="1"/>
      </w:r>
    </w:p>
    <w:p w14:paraId="708506A4" w14:textId="53933E19" w:rsidR="00724267" w:rsidRDefault="00724267" w:rsidP="00C6321B">
      <w:pPr>
        <w:jc w:val="center"/>
        <w:rPr>
          <w:ins w:id="2" w:author="Prabir Barooah" w:date="2019-05-18T07:28:00Z"/>
          <w:b/>
          <w:sz w:val="40"/>
          <w:u w:val="single"/>
          <w:lang w:val="en-IN"/>
        </w:rPr>
      </w:pPr>
      <w:ins w:id="3" w:author="Prabir Barooah" w:date="2019-05-18T07:28:00Z">
        <w:r>
          <w:rPr>
            <w:b/>
            <w:sz w:val="40"/>
            <w:u w:val="single"/>
            <w:lang w:val="en-IN"/>
          </w:rPr>
          <w:t>(Insert team members’ names here)</w:t>
        </w:r>
      </w:ins>
    </w:p>
    <w:p w14:paraId="52C22DAE" w14:textId="7E5F5BED" w:rsidR="00724267" w:rsidRPr="007F11CF" w:rsidRDefault="00724267" w:rsidP="00C6321B">
      <w:pPr>
        <w:jc w:val="center"/>
        <w:rPr>
          <w:b/>
          <w:sz w:val="40"/>
          <w:u w:val="single"/>
          <w:lang w:val="en-IN"/>
        </w:rPr>
      </w:pPr>
      <w:ins w:id="4" w:author="Prabir Barooah" w:date="2019-05-18T07:28:00Z">
        <w:r>
          <w:rPr>
            <w:b/>
            <w:sz w:val="40"/>
            <w:u w:val="single"/>
            <w:lang w:val="en-IN"/>
          </w:rPr>
          <w:t>(Date)</w:t>
        </w:r>
      </w:ins>
    </w:p>
    <w:p w14:paraId="672A6659" w14:textId="77777777" w:rsidR="00C6321B" w:rsidRDefault="00C6321B" w:rsidP="00C6321B">
      <w:pPr>
        <w:rPr>
          <w:sz w:val="28"/>
          <w:lang w:val="en-IN"/>
        </w:rPr>
      </w:pPr>
    </w:p>
    <w:p w14:paraId="5C4879D2" w14:textId="77777777" w:rsidR="00C6321B" w:rsidRDefault="00C6321B" w:rsidP="00C6321B">
      <w:pPr>
        <w:rPr>
          <w:b/>
          <w:sz w:val="36"/>
          <w:lang w:val="en-IN"/>
        </w:rPr>
      </w:pPr>
      <w:r w:rsidRPr="004F7886">
        <w:rPr>
          <w:b/>
          <w:sz w:val="36"/>
          <w:lang w:val="en-IN"/>
        </w:rPr>
        <w:t>Location:</w:t>
      </w:r>
    </w:p>
    <w:p w14:paraId="6D0731C1" w14:textId="77777777" w:rsidR="00167BA0" w:rsidRDefault="00167BA0" w:rsidP="00C6321B">
      <w:pPr>
        <w:rPr>
          <w:sz w:val="28"/>
          <w:lang w:val="en-IN"/>
        </w:rPr>
      </w:pPr>
      <w:commentRangeStart w:id="5"/>
      <w:r>
        <w:rPr>
          <w:sz w:val="28"/>
          <w:lang w:val="en-IN"/>
        </w:rPr>
        <w:t xml:space="preserve">We decided to place the weather station on the roof of our college because we found it the most ideal place for the weather station. </w:t>
      </w:r>
      <w:commentRangeEnd w:id="5"/>
      <w:r w:rsidR="00A90345">
        <w:rPr>
          <w:rStyle w:val="CommentReference"/>
        </w:rPr>
        <w:commentReference w:id="5"/>
      </w:r>
    </w:p>
    <w:p w14:paraId="73F9B416" w14:textId="77777777" w:rsidR="00167BA0" w:rsidRDefault="00167BA0" w:rsidP="00167BA0">
      <w:pPr>
        <w:pStyle w:val="ListParagraph"/>
        <w:numPr>
          <w:ilvl w:val="0"/>
          <w:numId w:val="16"/>
        </w:numPr>
        <w:rPr>
          <w:sz w:val="28"/>
          <w:lang w:val="en-IN"/>
        </w:rPr>
      </w:pPr>
      <w:r>
        <w:rPr>
          <w:sz w:val="28"/>
          <w:lang w:val="en-IN"/>
        </w:rPr>
        <w:t>It will be at a distance away from the lake, so that the humidity sensor is not disturbed.</w:t>
      </w:r>
    </w:p>
    <w:p w14:paraId="36ACB908" w14:textId="77777777" w:rsidR="008E2603" w:rsidRDefault="00167BA0" w:rsidP="00167BA0">
      <w:pPr>
        <w:pStyle w:val="ListParagraph"/>
        <w:numPr>
          <w:ilvl w:val="0"/>
          <w:numId w:val="16"/>
        </w:numPr>
        <w:rPr>
          <w:sz w:val="28"/>
          <w:lang w:val="en-IN"/>
        </w:rPr>
      </w:pPr>
      <w:r>
        <w:rPr>
          <w:sz w:val="28"/>
          <w:lang w:val="en-IN"/>
        </w:rPr>
        <w:t xml:space="preserve">The height will be good enough so that the air is not blocked by tall building or trees. </w:t>
      </w:r>
    </w:p>
    <w:p w14:paraId="0DFAE634" w14:textId="77777777" w:rsidR="00167BA0" w:rsidRDefault="008E2603" w:rsidP="008E2603">
      <w:pPr>
        <w:pStyle w:val="ListParagraph"/>
        <w:rPr>
          <w:sz w:val="28"/>
          <w:lang w:val="en-IN"/>
        </w:rPr>
      </w:pPr>
      <w:r>
        <w:rPr>
          <w:noProof/>
          <w:sz w:val="28"/>
        </w:rPr>
        <w:drawing>
          <wp:inline distT="0" distB="0" distL="0" distR="0" wp14:anchorId="08919DAF" wp14:editId="07777777">
            <wp:extent cx="2309090" cy="1731818"/>
            <wp:effectExtent l="19050" t="0" r="0" b="0"/>
            <wp:docPr id="6" name="Picture 1" descr="D:\IMG-20190516-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20190516-WA0009.jpg"/>
                    <pic:cNvPicPr>
                      <a:picLocks noChangeAspect="1" noChangeArrowheads="1"/>
                    </pic:cNvPicPr>
                  </pic:nvPicPr>
                  <pic:blipFill>
                    <a:blip r:embed="rId8" cstate="print"/>
                    <a:srcRect/>
                    <a:stretch>
                      <a:fillRect/>
                    </a:stretch>
                  </pic:blipFill>
                  <pic:spPr bwMode="auto">
                    <a:xfrm>
                      <a:off x="0" y="0"/>
                      <a:ext cx="2310244" cy="1732684"/>
                    </a:xfrm>
                    <a:prstGeom prst="rect">
                      <a:avLst/>
                    </a:prstGeom>
                    <a:noFill/>
                    <a:ln w="9525">
                      <a:noFill/>
                      <a:miter lim="800000"/>
                      <a:headEnd/>
                      <a:tailEnd/>
                    </a:ln>
                  </pic:spPr>
                </pic:pic>
              </a:graphicData>
            </a:graphic>
          </wp:inline>
        </w:drawing>
      </w:r>
      <w:r w:rsidR="00167BA0" w:rsidRPr="334842EB">
        <w:rPr>
          <w:sz w:val="28"/>
          <w:szCs w:val="28"/>
          <w:lang w:val="en-IN"/>
        </w:rPr>
        <w:t xml:space="preserve"> </w:t>
      </w:r>
      <w:r w:rsidRPr="334842EB">
        <w:rPr>
          <w:sz w:val="28"/>
          <w:szCs w:val="28"/>
          <w:lang w:val="en-IN"/>
        </w:rPr>
        <w:t xml:space="preserve"> </w:t>
      </w:r>
      <w:r>
        <w:rPr>
          <w:noProof/>
          <w:sz w:val="28"/>
        </w:rPr>
        <w:drawing>
          <wp:inline distT="0" distB="0" distL="0" distR="0" wp14:anchorId="0D89927A" wp14:editId="07777777">
            <wp:extent cx="2849900" cy="1731384"/>
            <wp:effectExtent l="0" t="0" r="0" b="0"/>
            <wp:docPr id="7" name="Picture 2" descr="D:\IMG-20190516-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G-20190516-WA0008.jpg"/>
                    <pic:cNvPicPr>
                      <a:picLocks noChangeAspect="1" noChangeArrowheads="1"/>
                    </pic:cNvPicPr>
                  </pic:nvPicPr>
                  <pic:blipFill>
                    <a:blip r:embed="rId9" cstate="print"/>
                    <a:srcRect/>
                    <a:stretch>
                      <a:fillRect/>
                    </a:stretch>
                  </pic:blipFill>
                  <pic:spPr bwMode="auto">
                    <a:xfrm>
                      <a:off x="0" y="0"/>
                      <a:ext cx="2849900" cy="1731384"/>
                    </a:xfrm>
                    <a:prstGeom prst="rect">
                      <a:avLst/>
                    </a:prstGeom>
                    <a:noFill/>
                    <a:ln w="9525">
                      <a:noFill/>
                      <a:miter lim="800000"/>
                      <a:headEnd/>
                      <a:tailEnd/>
                    </a:ln>
                  </pic:spPr>
                </pic:pic>
              </a:graphicData>
            </a:graphic>
          </wp:inline>
        </w:drawing>
      </w:r>
    </w:p>
    <w:p w14:paraId="5FA35652" w14:textId="77777777" w:rsidR="00FB1AF0" w:rsidRDefault="00FB1AF0" w:rsidP="008E2603">
      <w:pPr>
        <w:pStyle w:val="ListParagraph"/>
        <w:rPr>
          <w:sz w:val="28"/>
          <w:lang w:val="en-IN"/>
        </w:rPr>
      </w:pPr>
      <w:r>
        <w:rPr>
          <w:sz w:val="28"/>
          <w:lang w:val="en-IN"/>
        </w:rPr>
        <w:t xml:space="preserve"> </w:t>
      </w:r>
      <w:r w:rsidR="000102AE">
        <w:rPr>
          <w:sz w:val="28"/>
          <w:lang w:val="en-IN"/>
        </w:rPr>
        <w:t xml:space="preserve">                                          View from top</w:t>
      </w:r>
    </w:p>
    <w:p w14:paraId="76448ACC" w14:textId="77777777" w:rsidR="004D2550" w:rsidRDefault="00FB1AF0" w:rsidP="00FB1AF0">
      <w:pPr>
        <w:rPr>
          <w:lang w:val="en-IN"/>
        </w:rPr>
      </w:pPr>
      <w:r>
        <w:rPr>
          <w:lang w:val="en-IN"/>
        </w:rPr>
        <w:lastRenderedPageBreak/>
        <w:t xml:space="preserve">                                   </w:t>
      </w:r>
      <w:r w:rsidR="00DF412B">
        <w:rPr>
          <w:lang w:val="en-IN"/>
        </w:rPr>
        <w:t xml:space="preserve">     </w:t>
      </w:r>
      <w:r w:rsidR="000102AE">
        <w:rPr>
          <w:noProof/>
        </w:rPr>
        <w:drawing>
          <wp:inline distT="0" distB="0" distL="0" distR="0" wp14:anchorId="78C62C7A" wp14:editId="07777777">
            <wp:extent cx="3049731" cy="2001982"/>
            <wp:effectExtent l="19050" t="0" r="0" b="0"/>
            <wp:docPr id="9" name="Picture 4" descr="C:\Users\ASUS\Desktop\InkedIMG-20190516-WA0012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InkedIMG-20190516-WA0012_LI.jpg"/>
                    <pic:cNvPicPr>
                      <a:picLocks noChangeAspect="1" noChangeArrowheads="1"/>
                    </pic:cNvPicPr>
                  </pic:nvPicPr>
                  <pic:blipFill>
                    <a:blip r:embed="rId10"/>
                    <a:srcRect/>
                    <a:stretch>
                      <a:fillRect/>
                    </a:stretch>
                  </pic:blipFill>
                  <pic:spPr bwMode="auto">
                    <a:xfrm>
                      <a:off x="0" y="0"/>
                      <a:ext cx="3050679" cy="2002604"/>
                    </a:xfrm>
                    <a:prstGeom prst="rect">
                      <a:avLst/>
                    </a:prstGeom>
                    <a:noFill/>
                    <a:ln w="9525">
                      <a:noFill/>
                      <a:miter lim="800000"/>
                      <a:headEnd/>
                      <a:tailEnd/>
                    </a:ln>
                  </pic:spPr>
                </pic:pic>
              </a:graphicData>
            </a:graphic>
          </wp:inline>
        </w:drawing>
      </w:r>
    </w:p>
    <w:p w14:paraId="4741F4DF" w14:textId="77777777" w:rsidR="000102AE" w:rsidRPr="00FB1AF0" w:rsidRDefault="000102AE" w:rsidP="00FB1AF0">
      <w:r>
        <w:rPr>
          <w:lang w:val="en-IN"/>
        </w:rPr>
        <w:t xml:space="preserve">                                                                      View from bottom</w:t>
      </w:r>
    </w:p>
    <w:p w14:paraId="0A37501D" w14:textId="77777777" w:rsidR="004D2550" w:rsidRDefault="004D2550" w:rsidP="00C6321B">
      <w:pPr>
        <w:rPr>
          <w:sz w:val="28"/>
          <w:lang w:val="en-IN"/>
        </w:rPr>
      </w:pPr>
    </w:p>
    <w:p w14:paraId="5DAB6C7B" w14:textId="77777777" w:rsidR="004D2550" w:rsidRDefault="004D2550" w:rsidP="00C6321B">
      <w:pPr>
        <w:rPr>
          <w:sz w:val="28"/>
          <w:lang w:val="en-IN"/>
        </w:rPr>
      </w:pPr>
    </w:p>
    <w:p w14:paraId="02EB378F" w14:textId="77777777" w:rsidR="004D2550" w:rsidRDefault="004D2550" w:rsidP="00C6321B">
      <w:pPr>
        <w:rPr>
          <w:sz w:val="28"/>
          <w:lang w:val="en-IN"/>
        </w:rPr>
      </w:pPr>
    </w:p>
    <w:p w14:paraId="6A05A809" w14:textId="77777777" w:rsidR="004D2550" w:rsidRDefault="004D2550" w:rsidP="00C6321B">
      <w:pPr>
        <w:rPr>
          <w:sz w:val="28"/>
          <w:lang w:val="en-IN"/>
        </w:rPr>
      </w:pPr>
    </w:p>
    <w:p w14:paraId="39C1E94C" w14:textId="77777777" w:rsidR="00845928" w:rsidRPr="004F7886" w:rsidRDefault="00C6321B" w:rsidP="00C6321B">
      <w:pPr>
        <w:rPr>
          <w:b/>
          <w:sz w:val="28"/>
          <w:lang w:val="en-IN"/>
        </w:rPr>
      </w:pPr>
      <w:r w:rsidRPr="004F7886">
        <w:rPr>
          <w:b/>
          <w:sz w:val="36"/>
          <w:lang w:val="en-IN"/>
        </w:rPr>
        <w:t>Power supply</w:t>
      </w:r>
      <w:r w:rsidR="00845928" w:rsidRPr="004F7886">
        <w:rPr>
          <w:b/>
          <w:sz w:val="36"/>
          <w:lang w:val="en-IN"/>
        </w:rPr>
        <w:t>:</w:t>
      </w:r>
    </w:p>
    <w:p w14:paraId="129A0B8D" w14:textId="77777777" w:rsidR="00845928" w:rsidRPr="004F7886" w:rsidRDefault="00845928" w:rsidP="004F7886">
      <w:pPr>
        <w:rPr>
          <w:sz w:val="28"/>
          <w:lang w:val="en-IN"/>
        </w:rPr>
      </w:pPr>
      <w:r w:rsidRPr="004F7886">
        <w:rPr>
          <w:sz w:val="28"/>
          <w:lang w:val="en-IN"/>
        </w:rPr>
        <w:t xml:space="preserve">We are planning to supply power </w:t>
      </w:r>
      <w:r w:rsidR="00BD1BA0" w:rsidRPr="004F7886">
        <w:rPr>
          <w:sz w:val="28"/>
          <w:lang w:val="en-IN"/>
        </w:rPr>
        <w:t>using solar power.</w:t>
      </w:r>
    </w:p>
    <w:p w14:paraId="0DED753C" w14:textId="77777777" w:rsidR="00BD1BA0" w:rsidRPr="004F7886" w:rsidRDefault="00BD1BA0" w:rsidP="004F7886">
      <w:pPr>
        <w:rPr>
          <w:sz w:val="28"/>
          <w:lang w:val="en-IN"/>
        </w:rPr>
      </w:pPr>
      <w:r w:rsidRPr="004F7886">
        <w:rPr>
          <w:sz w:val="28"/>
          <w:lang w:val="en-IN"/>
        </w:rPr>
        <w:t>Materials required:</w:t>
      </w:r>
    </w:p>
    <w:p w14:paraId="44E7DA80" w14:textId="77777777" w:rsidR="00BD1BA0" w:rsidRPr="004F7886" w:rsidRDefault="00BD1BA0" w:rsidP="004F7886">
      <w:pPr>
        <w:pStyle w:val="ListParagraph"/>
        <w:numPr>
          <w:ilvl w:val="0"/>
          <w:numId w:val="14"/>
        </w:numPr>
        <w:rPr>
          <w:sz w:val="28"/>
          <w:lang w:val="en-IN"/>
        </w:rPr>
      </w:pPr>
      <w:r w:rsidRPr="004F7886">
        <w:rPr>
          <w:sz w:val="28"/>
          <w:lang w:val="en-IN"/>
        </w:rPr>
        <w:t>TP4056 battery charger</w:t>
      </w:r>
    </w:p>
    <w:p w14:paraId="5E2A2A03" w14:textId="77777777" w:rsidR="00BD1BA0" w:rsidRPr="004F7886" w:rsidRDefault="00BD1BA0" w:rsidP="004F7886">
      <w:pPr>
        <w:pStyle w:val="ListParagraph"/>
        <w:numPr>
          <w:ilvl w:val="0"/>
          <w:numId w:val="14"/>
        </w:numPr>
        <w:rPr>
          <w:sz w:val="28"/>
          <w:lang w:val="en-IN"/>
        </w:rPr>
      </w:pPr>
      <w:r w:rsidRPr="004F7886">
        <w:rPr>
          <w:sz w:val="28"/>
          <w:lang w:val="en-IN"/>
        </w:rPr>
        <w:t>Voltage booster</w:t>
      </w:r>
    </w:p>
    <w:p w14:paraId="4E7AB906" w14:textId="77777777" w:rsidR="00BD1BA0" w:rsidRPr="004F7886" w:rsidRDefault="00BD1BA0" w:rsidP="004F7886">
      <w:pPr>
        <w:pStyle w:val="ListParagraph"/>
        <w:numPr>
          <w:ilvl w:val="0"/>
          <w:numId w:val="14"/>
        </w:numPr>
        <w:rPr>
          <w:sz w:val="28"/>
          <w:lang w:val="en-IN"/>
        </w:rPr>
      </w:pPr>
      <w:r w:rsidRPr="004F7886">
        <w:rPr>
          <w:sz w:val="28"/>
          <w:lang w:val="en-IN"/>
        </w:rPr>
        <w:t>Battery holder</w:t>
      </w:r>
    </w:p>
    <w:p w14:paraId="1DAD38BF" w14:textId="77777777" w:rsidR="00BD1BA0" w:rsidRPr="004F7886" w:rsidRDefault="00BD1BA0" w:rsidP="004F7886">
      <w:pPr>
        <w:pStyle w:val="ListParagraph"/>
        <w:numPr>
          <w:ilvl w:val="0"/>
          <w:numId w:val="14"/>
        </w:numPr>
        <w:rPr>
          <w:sz w:val="28"/>
          <w:lang w:val="en-IN"/>
        </w:rPr>
      </w:pPr>
      <w:r w:rsidRPr="004F7886">
        <w:rPr>
          <w:sz w:val="28"/>
          <w:lang w:val="en-IN"/>
        </w:rPr>
        <w:t>Solar cell</w:t>
      </w:r>
    </w:p>
    <w:p w14:paraId="3DB4A85E" w14:textId="77777777" w:rsidR="00BD1BA0" w:rsidRPr="00BD1BA0" w:rsidRDefault="00BD1BA0" w:rsidP="00BD1BA0">
      <w:pPr>
        <w:rPr>
          <w:sz w:val="28"/>
          <w:lang w:val="en-IN"/>
        </w:rPr>
      </w:pPr>
      <w:r w:rsidRPr="004F7886">
        <w:rPr>
          <w:sz w:val="28"/>
          <w:lang w:val="en-IN"/>
        </w:rPr>
        <w:t>The solar cell can be connected to the TP 4056 battery charger; we connect the battery charger to the battery. We need a voltage booster to boost the output to</w:t>
      </w:r>
      <w:r w:rsidR="00046584">
        <w:rPr>
          <w:sz w:val="28"/>
          <w:lang w:val="en-IN"/>
        </w:rPr>
        <w:t xml:space="preserve">   </w:t>
      </w:r>
      <w:r w:rsidRPr="004F7886">
        <w:rPr>
          <w:sz w:val="28"/>
          <w:lang w:val="en-IN"/>
        </w:rPr>
        <w:lastRenderedPageBreak/>
        <w:t>get the required voltage. The circuit is given belo</w:t>
      </w:r>
      <w:r w:rsidR="00046584">
        <w:rPr>
          <w:sz w:val="28"/>
          <w:lang w:val="en-IN"/>
        </w:rPr>
        <w:t>w</w:t>
      </w:r>
      <w:r>
        <w:rPr>
          <w:noProof/>
          <w:sz w:val="28"/>
        </w:rPr>
        <w:drawing>
          <wp:inline distT="0" distB="0" distL="0" distR="0" wp14:anchorId="569FE0C6" wp14:editId="07777777">
            <wp:extent cx="4766310" cy="2758440"/>
            <wp:effectExtent l="19050" t="0" r="0" b="0"/>
            <wp:docPr id="1" name="Picture 1" descr="C:\Users\ASUS\Downloads\F93Y2PXJD4UY1U2.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F93Y2PXJD4UY1U2.LARGE.jpg"/>
                    <pic:cNvPicPr>
                      <a:picLocks noChangeAspect="1" noChangeArrowheads="1"/>
                    </pic:cNvPicPr>
                  </pic:nvPicPr>
                  <pic:blipFill>
                    <a:blip r:embed="rId11"/>
                    <a:srcRect/>
                    <a:stretch>
                      <a:fillRect/>
                    </a:stretch>
                  </pic:blipFill>
                  <pic:spPr bwMode="auto">
                    <a:xfrm>
                      <a:off x="0" y="0"/>
                      <a:ext cx="4765712" cy="2758094"/>
                    </a:xfrm>
                    <a:prstGeom prst="rect">
                      <a:avLst/>
                    </a:prstGeom>
                    <a:noFill/>
                    <a:ln w="9525">
                      <a:noFill/>
                      <a:miter lim="800000"/>
                      <a:headEnd/>
                      <a:tailEnd/>
                    </a:ln>
                  </pic:spPr>
                </pic:pic>
              </a:graphicData>
            </a:graphic>
          </wp:inline>
        </w:drawing>
      </w:r>
    </w:p>
    <w:p w14:paraId="29D6B04F" w14:textId="77777777" w:rsidR="00C6321B" w:rsidRDefault="00C6321B" w:rsidP="00C6321B">
      <w:pPr>
        <w:rPr>
          <w:sz w:val="28"/>
          <w:lang w:val="en-IN"/>
        </w:rPr>
      </w:pPr>
      <w:r>
        <w:rPr>
          <w:sz w:val="28"/>
          <w:lang w:val="en-IN"/>
        </w:rPr>
        <w:t xml:space="preserve"> </w:t>
      </w:r>
    </w:p>
    <w:p w14:paraId="4728D5D2" w14:textId="77777777" w:rsidR="004F7886" w:rsidRDefault="004F7886" w:rsidP="00C6321B">
      <w:pPr>
        <w:rPr>
          <w:sz w:val="28"/>
          <w:lang w:val="en-IN"/>
        </w:rPr>
      </w:pPr>
      <w:r>
        <w:rPr>
          <w:sz w:val="28"/>
          <w:lang w:val="en-IN"/>
        </w:rPr>
        <w:t>This will need modification as we are not sure how much voltage we will need. Also we will need to find out amount of charge that we can get from the solar cell.</w:t>
      </w:r>
    </w:p>
    <w:p w14:paraId="5A39BBE3" w14:textId="77777777" w:rsidR="004F7886" w:rsidRDefault="004F7886" w:rsidP="00C6321B">
      <w:pPr>
        <w:rPr>
          <w:b/>
          <w:sz w:val="36"/>
          <w:lang w:val="en-IN"/>
        </w:rPr>
      </w:pPr>
    </w:p>
    <w:p w14:paraId="5E2391D5" w14:textId="77777777" w:rsidR="00C6321B" w:rsidRPr="004F7886" w:rsidRDefault="00C6321B" w:rsidP="00C6321B">
      <w:pPr>
        <w:rPr>
          <w:b/>
          <w:sz w:val="36"/>
          <w:lang w:val="en-IN"/>
        </w:rPr>
      </w:pPr>
      <w:r w:rsidRPr="004F7886">
        <w:rPr>
          <w:b/>
          <w:sz w:val="36"/>
          <w:lang w:val="en-IN"/>
        </w:rPr>
        <w:t>Sensors:</w:t>
      </w:r>
      <w:r w:rsidR="001867A7" w:rsidRPr="004F7886">
        <w:rPr>
          <w:b/>
          <w:sz w:val="36"/>
          <w:lang w:val="en-IN"/>
        </w:rPr>
        <w:t xml:space="preserve"> </w:t>
      </w:r>
    </w:p>
    <w:p w14:paraId="4F200AB9" w14:textId="77777777" w:rsidR="001867A7" w:rsidRPr="004F7886" w:rsidRDefault="001867A7" w:rsidP="00C6321B">
      <w:pPr>
        <w:rPr>
          <w:sz w:val="28"/>
          <w:lang w:val="en-IN"/>
        </w:rPr>
      </w:pPr>
      <w:r>
        <w:rPr>
          <w:sz w:val="28"/>
          <w:lang w:val="en-IN"/>
        </w:rPr>
        <w:t xml:space="preserve">    </w:t>
      </w:r>
      <w:r w:rsidRPr="004F7886">
        <w:rPr>
          <w:sz w:val="28"/>
          <w:lang w:val="en-IN"/>
        </w:rPr>
        <w:t>We chose few temperature sensor and humidity sensor. We are planning to use one of these sensors. Presently we selected these sensors by comparing them with other sensors for better accuracy. We will have to search more about these sensors before finalising the appropriate one.</w:t>
      </w:r>
    </w:p>
    <w:p w14:paraId="3DAB5C93" w14:textId="77777777" w:rsidR="00BD1BA0" w:rsidRDefault="001867A7" w:rsidP="00BD1BA0">
      <w:pPr>
        <w:pStyle w:val="ListParagraph"/>
        <w:numPr>
          <w:ilvl w:val="0"/>
          <w:numId w:val="1"/>
        </w:numPr>
        <w:rPr>
          <w:sz w:val="28"/>
          <w:lang w:val="en-IN"/>
        </w:rPr>
      </w:pPr>
      <w:r>
        <w:rPr>
          <w:sz w:val="28"/>
          <w:lang w:val="en-IN"/>
        </w:rPr>
        <w:t xml:space="preserve">TMP117 </w:t>
      </w:r>
      <w:r w:rsidR="00C6321B">
        <w:rPr>
          <w:sz w:val="28"/>
          <w:lang w:val="en-IN"/>
        </w:rPr>
        <w:t>Temp</w:t>
      </w:r>
      <w:r>
        <w:rPr>
          <w:sz w:val="28"/>
          <w:lang w:val="en-IN"/>
        </w:rPr>
        <w:t>erature</w:t>
      </w:r>
      <w:r w:rsidR="00C6321B">
        <w:rPr>
          <w:sz w:val="28"/>
          <w:lang w:val="en-IN"/>
        </w:rPr>
        <w:t xml:space="preserve"> sensors</w:t>
      </w:r>
      <w:r w:rsidR="00BD1BA0">
        <w:rPr>
          <w:sz w:val="28"/>
          <w:lang w:val="en-IN"/>
        </w:rPr>
        <w:t>:</w:t>
      </w:r>
    </w:p>
    <w:p w14:paraId="41C8F396" w14:textId="77777777" w:rsidR="00FF3DAE" w:rsidRPr="00BD1BA0" w:rsidRDefault="00FF3DAE" w:rsidP="00FF3DAE">
      <w:pPr>
        <w:pStyle w:val="ListParagraph"/>
        <w:rPr>
          <w:sz w:val="28"/>
          <w:lang w:val="en-IN"/>
        </w:rPr>
      </w:pPr>
      <w:r>
        <w:rPr>
          <w:noProof/>
          <w:sz w:val="28"/>
        </w:rPr>
        <w:drawing>
          <wp:inline distT="0" distB="0" distL="0" distR="0" wp14:anchorId="0CA5EB51" wp14:editId="07777777">
            <wp:extent cx="2133600" cy="1372340"/>
            <wp:effectExtent l="19050" t="0" r="0" b="0"/>
            <wp:docPr id="3" name="Picture 2" descr="C:\Users\ASUS\Downloads\med_tmp117evm_tmp117evm_boardphoto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med_tmp117evm_tmp117evm_boardphoto_top.jpg"/>
                    <pic:cNvPicPr>
                      <a:picLocks noChangeAspect="1" noChangeArrowheads="1"/>
                    </pic:cNvPicPr>
                  </pic:nvPicPr>
                  <pic:blipFill>
                    <a:blip r:embed="rId12"/>
                    <a:srcRect/>
                    <a:stretch>
                      <a:fillRect/>
                    </a:stretch>
                  </pic:blipFill>
                  <pic:spPr bwMode="auto">
                    <a:xfrm>
                      <a:off x="0" y="0"/>
                      <a:ext cx="2133834" cy="1372490"/>
                    </a:xfrm>
                    <a:prstGeom prst="rect">
                      <a:avLst/>
                    </a:prstGeom>
                    <a:noFill/>
                    <a:ln w="9525">
                      <a:noFill/>
                      <a:miter lim="800000"/>
                      <a:headEnd/>
                      <a:tailEnd/>
                    </a:ln>
                  </pic:spPr>
                </pic:pic>
              </a:graphicData>
            </a:graphic>
          </wp:inline>
        </w:drawing>
      </w:r>
    </w:p>
    <w:p w14:paraId="35497912" w14:textId="77777777" w:rsidR="00C6321B" w:rsidRPr="00C6321B" w:rsidRDefault="00C6321B" w:rsidP="00C6321B">
      <w:pPr>
        <w:numPr>
          <w:ilvl w:val="0"/>
          <w:numId w:val="2"/>
        </w:numPr>
        <w:spacing w:before="100" w:beforeAutospacing="1" w:after="100" w:afterAutospacing="1" w:line="240" w:lineRule="auto"/>
        <w:rPr>
          <w:rFonts w:eastAsia="Times New Roman" w:cstheme="minorHAnsi"/>
          <w:color w:val="555555"/>
          <w:sz w:val="20"/>
          <w:szCs w:val="17"/>
        </w:rPr>
      </w:pPr>
      <w:r w:rsidRPr="00C6321B">
        <w:rPr>
          <w:rFonts w:eastAsia="Times New Roman" w:cstheme="minorHAnsi"/>
          <w:color w:val="555555"/>
          <w:sz w:val="20"/>
          <w:szCs w:val="17"/>
        </w:rPr>
        <w:t>±0.1°C (maximum) from –20°C to +50°C</w:t>
      </w:r>
    </w:p>
    <w:p w14:paraId="68EB37ED" w14:textId="77777777" w:rsidR="00C6321B" w:rsidRPr="00C6321B" w:rsidRDefault="00C6321B" w:rsidP="00C6321B">
      <w:pPr>
        <w:numPr>
          <w:ilvl w:val="0"/>
          <w:numId w:val="2"/>
        </w:numPr>
        <w:spacing w:before="100" w:beforeAutospacing="1" w:after="100" w:afterAutospacing="1" w:line="240" w:lineRule="auto"/>
        <w:rPr>
          <w:rFonts w:eastAsia="Times New Roman" w:cstheme="minorHAnsi"/>
          <w:color w:val="555555"/>
          <w:sz w:val="20"/>
          <w:szCs w:val="17"/>
        </w:rPr>
      </w:pPr>
      <w:r w:rsidRPr="00C6321B">
        <w:rPr>
          <w:rFonts w:eastAsia="Times New Roman" w:cstheme="minorHAnsi"/>
          <w:color w:val="555555"/>
          <w:sz w:val="20"/>
          <w:szCs w:val="17"/>
        </w:rPr>
        <w:lastRenderedPageBreak/>
        <w:t>±0.15°C (maximum) from –40°C to +70°C</w:t>
      </w:r>
    </w:p>
    <w:p w14:paraId="4A3E75BA" w14:textId="77777777" w:rsidR="00C6321B" w:rsidRPr="00C6321B" w:rsidRDefault="00C6321B" w:rsidP="00C6321B">
      <w:pPr>
        <w:numPr>
          <w:ilvl w:val="0"/>
          <w:numId w:val="2"/>
        </w:numPr>
        <w:spacing w:before="100" w:beforeAutospacing="1" w:after="100" w:afterAutospacing="1" w:line="240" w:lineRule="auto"/>
        <w:rPr>
          <w:rFonts w:eastAsia="Times New Roman" w:cstheme="minorHAnsi"/>
          <w:color w:val="555555"/>
          <w:sz w:val="20"/>
          <w:szCs w:val="17"/>
        </w:rPr>
      </w:pPr>
      <w:r w:rsidRPr="00C6321B">
        <w:rPr>
          <w:rFonts w:eastAsia="Times New Roman" w:cstheme="minorHAnsi"/>
          <w:color w:val="555555"/>
          <w:sz w:val="20"/>
          <w:szCs w:val="17"/>
        </w:rPr>
        <w:t>±0.2°C (maximum) from –40°C to +100°C</w:t>
      </w:r>
    </w:p>
    <w:p w14:paraId="028ACDCF" w14:textId="77777777" w:rsidR="00C6321B" w:rsidRPr="00C6321B" w:rsidRDefault="00C6321B" w:rsidP="00C6321B">
      <w:pPr>
        <w:numPr>
          <w:ilvl w:val="0"/>
          <w:numId w:val="2"/>
        </w:numPr>
        <w:spacing w:before="100" w:beforeAutospacing="1" w:after="100" w:afterAutospacing="1" w:line="240" w:lineRule="auto"/>
        <w:rPr>
          <w:rFonts w:eastAsia="Times New Roman" w:cstheme="minorHAnsi"/>
          <w:color w:val="555555"/>
          <w:sz w:val="20"/>
          <w:szCs w:val="17"/>
        </w:rPr>
      </w:pPr>
      <w:r w:rsidRPr="00C6321B">
        <w:rPr>
          <w:rFonts w:eastAsia="Times New Roman" w:cstheme="minorHAnsi"/>
          <w:color w:val="555555"/>
          <w:sz w:val="20"/>
          <w:szCs w:val="17"/>
        </w:rPr>
        <w:t>±0.25°C (maximum) from –55°C to +125°C</w:t>
      </w:r>
    </w:p>
    <w:p w14:paraId="42E116CA" w14:textId="77777777" w:rsidR="00C6321B" w:rsidRPr="001867A7" w:rsidRDefault="00C6321B" w:rsidP="00C6321B">
      <w:pPr>
        <w:numPr>
          <w:ilvl w:val="0"/>
          <w:numId w:val="2"/>
        </w:numPr>
        <w:spacing w:before="100" w:beforeAutospacing="1" w:after="100" w:afterAutospacing="1" w:line="240" w:lineRule="auto"/>
        <w:rPr>
          <w:rFonts w:eastAsia="Times New Roman" w:cstheme="minorHAnsi"/>
          <w:color w:val="555555"/>
          <w:sz w:val="20"/>
          <w:szCs w:val="17"/>
        </w:rPr>
      </w:pPr>
      <w:r w:rsidRPr="00C6321B">
        <w:rPr>
          <w:rFonts w:eastAsia="Times New Roman" w:cstheme="minorHAnsi"/>
          <w:color w:val="555555"/>
          <w:sz w:val="20"/>
          <w:szCs w:val="17"/>
        </w:rPr>
        <w:t>±0.3°C (maximum) from –55°C to +150°C</w:t>
      </w:r>
    </w:p>
    <w:p w14:paraId="5A439316" w14:textId="77777777" w:rsidR="00C6321B" w:rsidRPr="00C6321B" w:rsidRDefault="00C6321B" w:rsidP="00C6321B">
      <w:pPr>
        <w:numPr>
          <w:ilvl w:val="0"/>
          <w:numId w:val="2"/>
        </w:numPr>
        <w:spacing w:before="100" w:beforeAutospacing="1" w:after="100" w:afterAutospacing="1" w:line="240" w:lineRule="auto"/>
        <w:rPr>
          <w:rFonts w:eastAsia="Times New Roman" w:cstheme="minorHAnsi"/>
          <w:color w:val="555555"/>
          <w:sz w:val="20"/>
          <w:szCs w:val="17"/>
        </w:rPr>
      </w:pPr>
      <w:r w:rsidRPr="00C6321B">
        <w:rPr>
          <w:rFonts w:eastAsia="Times New Roman" w:cstheme="minorHAnsi"/>
          <w:color w:val="555555"/>
          <w:sz w:val="20"/>
          <w:szCs w:val="17"/>
        </w:rPr>
        <w:t>Operating temperature range: –55°C to +150°C</w:t>
      </w:r>
    </w:p>
    <w:p w14:paraId="4B4022C6" w14:textId="77777777" w:rsidR="00C6321B" w:rsidRPr="001867A7" w:rsidRDefault="00C6321B" w:rsidP="00C6321B">
      <w:pPr>
        <w:numPr>
          <w:ilvl w:val="0"/>
          <w:numId w:val="2"/>
        </w:numPr>
        <w:spacing w:before="100" w:beforeAutospacing="1" w:after="100" w:afterAutospacing="1" w:line="240" w:lineRule="auto"/>
        <w:rPr>
          <w:rFonts w:eastAsia="Times New Roman" w:cstheme="minorHAnsi"/>
          <w:color w:val="555555"/>
          <w:sz w:val="20"/>
          <w:szCs w:val="17"/>
        </w:rPr>
      </w:pPr>
      <w:r w:rsidRPr="00C6321B">
        <w:rPr>
          <w:rFonts w:eastAsia="Times New Roman" w:cstheme="minorHAnsi"/>
          <w:color w:val="555555"/>
          <w:sz w:val="20"/>
          <w:szCs w:val="17"/>
        </w:rPr>
        <w:t>Supply range: 1.8 V to 5.5 V</w:t>
      </w:r>
    </w:p>
    <w:p w14:paraId="4D000CAE" w14:textId="77777777" w:rsidR="001867A7" w:rsidRDefault="001867A7" w:rsidP="001867A7">
      <w:pPr>
        <w:pStyle w:val="ListParagraph"/>
        <w:numPr>
          <w:ilvl w:val="0"/>
          <w:numId w:val="1"/>
        </w:numPr>
        <w:spacing w:before="100" w:beforeAutospacing="1" w:after="100" w:afterAutospacing="1" w:line="240" w:lineRule="auto"/>
        <w:rPr>
          <w:rFonts w:eastAsia="Times New Roman" w:cstheme="minorHAnsi"/>
          <w:color w:val="555555"/>
          <w:sz w:val="28"/>
          <w:szCs w:val="28"/>
        </w:rPr>
      </w:pPr>
      <w:r w:rsidRPr="001867A7">
        <w:rPr>
          <w:rFonts w:cstheme="minorHAnsi"/>
          <w:sz w:val="28"/>
          <w:szCs w:val="28"/>
        </w:rPr>
        <w:t>HDC1080</w:t>
      </w:r>
      <w:r w:rsidRPr="001867A7">
        <w:rPr>
          <w:rFonts w:eastAsia="Times New Roman" w:cstheme="minorHAnsi"/>
          <w:color w:val="555555"/>
          <w:sz w:val="28"/>
          <w:szCs w:val="28"/>
        </w:rPr>
        <w:t xml:space="preserve"> Temp</w:t>
      </w:r>
      <w:r>
        <w:rPr>
          <w:rFonts w:eastAsia="Times New Roman" w:cstheme="minorHAnsi"/>
          <w:color w:val="555555"/>
          <w:sz w:val="28"/>
          <w:szCs w:val="28"/>
        </w:rPr>
        <w:t>erature and</w:t>
      </w:r>
      <w:r w:rsidRPr="001867A7">
        <w:rPr>
          <w:rFonts w:eastAsia="Times New Roman" w:cstheme="minorHAnsi"/>
          <w:color w:val="555555"/>
          <w:sz w:val="28"/>
          <w:szCs w:val="28"/>
        </w:rPr>
        <w:t xml:space="preserve"> humidity sensor</w:t>
      </w:r>
      <w:r>
        <w:rPr>
          <w:rFonts w:eastAsia="Times New Roman" w:cstheme="minorHAnsi"/>
          <w:color w:val="555555"/>
          <w:sz w:val="28"/>
          <w:szCs w:val="28"/>
        </w:rPr>
        <w:t>:</w:t>
      </w:r>
    </w:p>
    <w:p w14:paraId="72A3D3EC" w14:textId="77777777" w:rsidR="00845928" w:rsidRPr="00FF3DAE" w:rsidRDefault="00FF3DAE" w:rsidP="00FF3DAE">
      <w:pPr>
        <w:pStyle w:val="ListParagraph"/>
        <w:spacing w:before="100" w:beforeAutospacing="1" w:after="100" w:afterAutospacing="1" w:line="240" w:lineRule="auto"/>
        <w:rPr>
          <w:rFonts w:eastAsia="Times New Roman" w:cstheme="minorHAnsi"/>
          <w:color w:val="555555"/>
          <w:sz w:val="28"/>
          <w:szCs w:val="28"/>
        </w:rPr>
      </w:pPr>
      <w:r>
        <w:rPr>
          <w:rFonts w:eastAsia="Times New Roman" w:cstheme="minorHAnsi"/>
          <w:noProof/>
          <w:color w:val="555555"/>
          <w:sz w:val="28"/>
          <w:szCs w:val="28"/>
        </w:rPr>
        <w:drawing>
          <wp:inline distT="0" distB="0" distL="0" distR="0" wp14:anchorId="5DF6F158" wp14:editId="07777777">
            <wp:extent cx="1454727" cy="1454727"/>
            <wp:effectExtent l="19050" t="0" r="0" b="0"/>
            <wp:docPr id="2" name="Picture 1" descr="C:\Users\ASUS\Downloads\a0b72e47-090f-5054-5803-06908a675a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a0b72e47-090f-5054-5803-06908a675a60.jpg"/>
                    <pic:cNvPicPr>
                      <a:picLocks noChangeAspect="1" noChangeArrowheads="1"/>
                    </pic:cNvPicPr>
                  </pic:nvPicPr>
                  <pic:blipFill>
                    <a:blip r:embed="rId13" cstate="print"/>
                    <a:srcRect/>
                    <a:stretch>
                      <a:fillRect/>
                    </a:stretch>
                  </pic:blipFill>
                  <pic:spPr bwMode="auto">
                    <a:xfrm>
                      <a:off x="0" y="0"/>
                      <a:ext cx="1456094" cy="1456094"/>
                    </a:xfrm>
                    <a:prstGeom prst="rect">
                      <a:avLst/>
                    </a:prstGeom>
                    <a:noFill/>
                    <a:ln w="9525">
                      <a:noFill/>
                      <a:miter lim="800000"/>
                      <a:headEnd/>
                      <a:tailEnd/>
                    </a:ln>
                  </pic:spPr>
                </pic:pic>
              </a:graphicData>
            </a:graphic>
          </wp:inline>
        </w:drawing>
      </w:r>
    </w:p>
    <w:p w14:paraId="568B1EAD" w14:textId="77777777" w:rsidR="00845928" w:rsidRDefault="00845928" w:rsidP="00845928">
      <w:pPr>
        <w:pStyle w:val="ListParagraph"/>
        <w:numPr>
          <w:ilvl w:val="0"/>
          <w:numId w:val="11"/>
        </w:numPr>
        <w:spacing w:before="100" w:beforeAutospacing="1" w:after="100" w:afterAutospacing="1" w:line="240" w:lineRule="auto"/>
      </w:pPr>
      <w:r>
        <w:t xml:space="preserve">Relative Humidity Accuracy ±2% </w:t>
      </w:r>
    </w:p>
    <w:p w14:paraId="6C364005" w14:textId="77777777" w:rsidR="00845928" w:rsidRDefault="00845928" w:rsidP="00845928">
      <w:pPr>
        <w:pStyle w:val="ListParagraph"/>
        <w:numPr>
          <w:ilvl w:val="0"/>
          <w:numId w:val="11"/>
        </w:numPr>
        <w:spacing w:before="100" w:beforeAutospacing="1" w:after="100" w:afterAutospacing="1" w:line="240" w:lineRule="auto"/>
      </w:pPr>
      <w:r>
        <w:t xml:space="preserve">Temperature Accuracy ±0.2°C </w:t>
      </w:r>
    </w:p>
    <w:p w14:paraId="4CA75260" w14:textId="77777777" w:rsidR="00845928" w:rsidRDefault="00845928" w:rsidP="00845928">
      <w:pPr>
        <w:pStyle w:val="ListParagraph"/>
        <w:numPr>
          <w:ilvl w:val="0"/>
          <w:numId w:val="11"/>
        </w:numPr>
        <w:spacing w:before="100" w:beforeAutospacing="1" w:after="100" w:afterAutospacing="1" w:line="240" w:lineRule="auto"/>
      </w:pPr>
      <w:r>
        <w:t>Supply Voltage 2.7 V to 5.5 V</w:t>
      </w:r>
    </w:p>
    <w:p w14:paraId="0D0B940D" w14:textId="77777777" w:rsidR="00845928" w:rsidRPr="001867A7" w:rsidRDefault="00845928" w:rsidP="00845928">
      <w:pPr>
        <w:pStyle w:val="ListParagraph"/>
        <w:spacing w:before="100" w:beforeAutospacing="1" w:after="100" w:afterAutospacing="1" w:line="240" w:lineRule="auto"/>
        <w:rPr>
          <w:rFonts w:eastAsia="Times New Roman" w:cstheme="minorHAnsi"/>
          <w:color w:val="555555"/>
          <w:sz w:val="28"/>
          <w:szCs w:val="28"/>
        </w:rPr>
      </w:pPr>
    </w:p>
    <w:p w14:paraId="3F073BFA" w14:textId="77777777" w:rsidR="00845928" w:rsidRDefault="00C6321B" w:rsidP="00845928">
      <w:pPr>
        <w:pStyle w:val="ListParagraph"/>
        <w:numPr>
          <w:ilvl w:val="0"/>
          <w:numId w:val="1"/>
        </w:numPr>
        <w:spacing w:before="100" w:beforeAutospacing="1" w:after="100" w:afterAutospacing="1" w:line="240" w:lineRule="auto"/>
        <w:rPr>
          <w:sz w:val="28"/>
        </w:rPr>
      </w:pPr>
      <w:r w:rsidRPr="00845928">
        <w:rPr>
          <w:sz w:val="28"/>
        </w:rPr>
        <w:t>Hall sensor</w:t>
      </w:r>
      <w:r w:rsidR="00845928">
        <w:rPr>
          <w:sz w:val="28"/>
        </w:rPr>
        <w:t>:</w:t>
      </w:r>
    </w:p>
    <w:p w14:paraId="7F454595" w14:textId="77777777" w:rsidR="00C6321B" w:rsidRDefault="00C6321B" w:rsidP="00845928">
      <w:pPr>
        <w:pStyle w:val="ListParagraph"/>
        <w:spacing w:before="100" w:beforeAutospacing="1" w:after="100" w:afterAutospacing="1" w:line="240" w:lineRule="auto"/>
        <w:rPr>
          <w:rFonts w:ascii="Times New Roman" w:eastAsia="Times New Roman" w:hAnsi="Times New Roman" w:cs="Times New Roman"/>
          <w:color w:val="111111"/>
          <w:kern w:val="36"/>
          <w:sz w:val="24"/>
          <w:szCs w:val="31"/>
        </w:rPr>
      </w:pPr>
      <w:r w:rsidRPr="00845928">
        <w:rPr>
          <w:rFonts w:ascii="Times New Roman" w:eastAsia="Times New Roman" w:hAnsi="Times New Roman" w:cs="Times New Roman"/>
          <w:color w:val="111111"/>
          <w:kern w:val="36"/>
          <w:sz w:val="24"/>
          <w:szCs w:val="31"/>
        </w:rPr>
        <w:t>A3144 Hall effect Sensor</w:t>
      </w:r>
    </w:p>
    <w:p w14:paraId="0E27B00A" w14:textId="77777777" w:rsidR="00FF3DAE" w:rsidRPr="00845928" w:rsidRDefault="00FF3DAE" w:rsidP="00845928">
      <w:pPr>
        <w:pStyle w:val="ListParagraph"/>
        <w:spacing w:before="100" w:beforeAutospacing="1" w:after="100" w:afterAutospacing="1" w:line="240" w:lineRule="auto"/>
        <w:rPr>
          <w:sz w:val="28"/>
        </w:rPr>
      </w:pPr>
      <w:r>
        <w:rPr>
          <w:noProof/>
          <w:sz w:val="28"/>
        </w:rPr>
        <w:drawing>
          <wp:inline distT="0" distB="0" distL="0" distR="0" wp14:anchorId="69C118F8" wp14:editId="07777777">
            <wp:extent cx="910761" cy="955963"/>
            <wp:effectExtent l="19050" t="0" r="3639" b="0"/>
            <wp:docPr id="4" name="Picture 3" descr="C:\Users\ASUS\Downloads\3144-hall-effect-swi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3144-hall-effect-switches.jpg"/>
                    <pic:cNvPicPr>
                      <a:picLocks noChangeAspect="1" noChangeArrowheads="1"/>
                    </pic:cNvPicPr>
                  </pic:nvPicPr>
                  <pic:blipFill>
                    <a:blip r:embed="rId14" cstate="print"/>
                    <a:srcRect/>
                    <a:stretch>
                      <a:fillRect/>
                    </a:stretch>
                  </pic:blipFill>
                  <pic:spPr bwMode="auto">
                    <a:xfrm>
                      <a:off x="0" y="0"/>
                      <a:ext cx="911538" cy="956778"/>
                    </a:xfrm>
                    <a:prstGeom prst="rect">
                      <a:avLst/>
                    </a:prstGeom>
                    <a:noFill/>
                    <a:ln w="9525">
                      <a:noFill/>
                      <a:miter lim="800000"/>
                      <a:headEnd/>
                      <a:tailEnd/>
                    </a:ln>
                  </pic:spPr>
                </pic:pic>
              </a:graphicData>
            </a:graphic>
          </wp:inline>
        </w:drawing>
      </w:r>
    </w:p>
    <w:p w14:paraId="01F55A81" w14:textId="77777777" w:rsidR="00C6321B" w:rsidRPr="00C6321B" w:rsidRDefault="00C6321B" w:rsidP="00845928">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03030"/>
          <w:sz w:val="20"/>
          <w:szCs w:val="17"/>
        </w:rPr>
      </w:pPr>
      <w:r w:rsidRPr="00C6321B">
        <w:rPr>
          <w:rFonts w:ascii="Times New Roman" w:eastAsia="Times New Roman" w:hAnsi="Times New Roman" w:cs="Times New Roman"/>
          <w:color w:val="303030"/>
          <w:sz w:val="20"/>
          <w:szCs w:val="17"/>
        </w:rPr>
        <w:t>Operating voltage: 4.5V to 28V (typically 5V)</w:t>
      </w:r>
    </w:p>
    <w:p w14:paraId="4A6624E1" w14:textId="77777777" w:rsidR="00C6321B" w:rsidRPr="00C6321B" w:rsidRDefault="00C6321B" w:rsidP="00845928">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03030"/>
          <w:sz w:val="20"/>
          <w:szCs w:val="17"/>
        </w:rPr>
      </w:pPr>
      <w:r w:rsidRPr="00C6321B">
        <w:rPr>
          <w:rFonts w:ascii="Times New Roman" w:eastAsia="Times New Roman" w:hAnsi="Times New Roman" w:cs="Times New Roman"/>
          <w:color w:val="303030"/>
          <w:sz w:val="20"/>
          <w:szCs w:val="17"/>
        </w:rPr>
        <w:t>Output Current: 25mA</w:t>
      </w:r>
    </w:p>
    <w:p w14:paraId="0B401AC5" w14:textId="77777777" w:rsidR="00C6321B" w:rsidRPr="00C6321B" w:rsidRDefault="00C6321B" w:rsidP="00845928">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03030"/>
          <w:sz w:val="20"/>
          <w:szCs w:val="17"/>
        </w:rPr>
      </w:pPr>
      <w:r w:rsidRPr="00C6321B">
        <w:rPr>
          <w:rFonts w:ascii="Times New Roman" w:eastAsia="Times New Roman" w:hAnsi="Times New Roman" w:cs="Times New Roman"/>
          <w:color w:val="303030"/>
          <w:sz w:val="20"/>
          <w:szCs w:val="17"/>
        </w:rPr>
        <w:t>Can be used to detect both the poles of a magnet</w:t>
      </w:r>
    </w:p>
    <w:p w14:paraId="7B5E0D37" w14:textId="77777777" w:rsidR="009403E5" w:rsidRPr="00845928" w:rsidRDefault="009403E5" w:rsidP="00845928">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03030"/>
          <w:sz w:val="20"/>
          <w:szCs w:val="17"/>
        </w:rPr>
      </w:pPr>
      <w:r w:rsidRPr="00845928">
        <w:rPr>
          <w:rFonts w:ascii="Times New Roman" w:eastAsia="Times New Roman" w:hAnsi="Times New Roman" w:cs="Times New Roman"/>
          <w:color w:val="303030"/>
          <w:sz w:val="20"/>
          <w:szCs w:val="17"/>
        </w:rPr>
        <w:t>Operating temperature: -40°C to 85°C</w:t>
      </w:r>
    </w:p>
    <w:p w14:paraId="60061E4C" w14:textId="77777777" w:rsidR="00845928" w:rsidRDefault="00845928" w:rsidP="009403E5">
      <w:pPr>
        <w:spacing w:before="100" w:beforeAutospacing="1" w:after="100" w:afterAutospacing="1" w:line="240" w:lineRule="auto"/>
        <w:rPr>
          <w:rFonts w:ascii="Segoe UI" w:eastAsia="Times New Roman" w:hAnsi="Segoe UI" w:cs="Segoe UI"/>
          <w:color w:val="555555"/>
          <w:sz w:val="20"/>
          <w:szCs w:val="17"/>
        </w:rPr>
      </w:pPr>
    </w:p>
    <w:p w14:paraId="526E1910" w14:textId="77777777" w:rsidR="009403E5" w:rsidRDefault="009403E5" w:rsidP="009403E5">
      <w:pPr>
        <w:spacing w:before="100" w:beforeAutospacing="1" w:after="100" w:afterAutospacing="1" w:line="240" w:lineRule="auto"/>
        <w:rPr>
          <w:rFonts w:eastAsia="Times New Roman" w:cstheme="minorHAnsi"/>
          <w:b/>
          <w:sz w:val="36"/>
          <w:szCs w:val="17"/>
        </w:rPr>
      </w:pPr>
      <w:r w:rsidRPr="004F7886">
        <w:rPr>
          <w:rFonts w:eastAsia="Times New Roman" w:cstheme="minorHAnsi"/>
          <w:b/>
          <w:sz w:val="36"/>
          <w:szCs w:val="17"/>
        </w:rPr>
        <w:t>Wind direction:</w:t>
      </w:r>
    </w:p>
    <w:p w14:paraId="32A518E2" w14:textId="77777777" w:rsidR="00041E51" w:rsidRDefault="004F7886" w:rsidP="009403E5">
      <w:pPr>
        <w:spacing w:before="100" w:beforeAutospacing="1" w:after="100" w:afterAutospacing="1" w:line="240" w:lineRule="auto"/>
        <w:rPr>
          <w:rFonts w:eastAsia="Times New Roman" w:cstheme="minorHAnsi"/>
          <w:sz w:val="28"/>
          <w:szCs w:val="17"/>
        </w:rPr>
      </w:pPr>
      <w:r>
        <w:rPr>
          <w:rFonts w:eastAsia="Times New Roman" w:cstheme="minorHAnsi"/>
          <w:sz w:val="28"/>
          <w:szCs w:val="17"/>
        </w:rPr>
        <w:t>For wind direction we</w:t>
      </w:r>
      <w:r w:rsidR="00041E51">
        <w:rPr>
          <w:rFonts w:eastAsia="Times New Roman" w:cstheme="minorHAnsi"/>
          <w:sz w:val="28"/>
          <w:szCs w:val="17"/>
        </w:rPr>
        <w:t xml:space="preserve"> have planned to use rotary encoder. The electrical signal generated by the encoder gives the position of the shaft. So we can use this to program arduino code to give directions.</w:t>
      </w:r>
      <w:r w:rsidR="002D358D">
        <w:rPr>
          <w:rFonts w:eastAsia="Times New Roman" w:cstheme="minorHAnsi"/>
          <w:sz w:val="28"/>
          <w:szCs w:val="17"/>
        </w:rPr>
        <w:t xml:space="preserve"> For this we are planning to use</w:t>
      </w:r>
    </w:p>
    <w:p w14:paraId="4662F4F7" w14:textId="77777777" w:rsidR="00041E51" w:rsidRDefault="00041E51" w:rsidP="009403E5">
      <w:pPr>
        <w:spacing w:before="100" w:beforeAutospacing="1" w:after="100" w:afterAutospacing="1" w:line="240" w:lineRule="auto"/>
        <w:rPr>
          <w:rFonts w:eastAsia="Times New Roman" w:cstheme="minorHAnsi"/>
          <w:sz w:val="28"/>
          <w:szCs w:val="17"/>
        </w:rPr>
      </w:pPr>
      <w:r>
        <w:rPr>
          <w:rFonts w:eastAsia="Times New Roman" w:cstheme="minorHAnsi"/>
          <w:sz w:val="28"/>
          <w:szCs w:val="17"/>
        </w:rPr>
        <w:t>ACE 128 rotary encoder</w:t>
      </w:r>
    </w:p>
    <w:p w14:paraId="44EAFD9C" w14:textId="77777777" w:rsidR="006A6C6E" w:rsidRDefault="006A6C6E" w:rsidP="009403E5">
      <w:pPr>
        <w:spacing w:before="100" w:beforeAutospacing="1" w:after="100" w:afterAutospacing="1" w:line="240" w:lineRule="auto"/>
        <w:rPr>
          <w:rFonts w:eastAsia="Times New Roman" w:cstheme="minorHAnsi"/>
          <w:b/>
          <w:sz w:val="36"/>
          <w:szCs w:val="17"/>
        </w:rPr>
      </w:pPr>
    </w:p>
    <w:p w14:paraId="76E0F297" w14:textId="77777777" w:rsidR="002D358D" w:rsidRDefault="002D358D" w:rsidP="009403E5">
      <w:pPr>
        <w:spacing w:before="100" w:beforeAutospacing="1" w:after="100" w:afterAutospacing="1" w:line="240" w:lineRule="auto"/>
        <w:rPr>
          <w:rFonts w:eastAsia="Times New Roman" w:cstheme="minorHAnsi"/>
          <w:b/>
          <w:sz w:val="36"/>
          <w:szCs w:val="17"/>
        </w:rPr>
      </w:pPr>
      <w:r w:rsidRPr="002D358D">
        <w:rPr>
          <w:rFonts w:eastAsia="Times New Roman" w:cstheme="minorHAnsi"/>
          <w:b/>
          <w:sz w:val="36"/>
          <w:szCs w:val="17"/>
        </w:rPr>
        <w:lastRenderedPageBreak/>
        <w:t>Air Quality</w:t>
      </w:r>
      <w:r>
        <w:rPr>
          <w:rFonts w:eastAsia="Times New Roman" w:cstheme="minorHAnsi"/>
          <w:b/>
          <w:sz w:val="36"/>
          <w:szCs w:val="17"/>
        </w:rPr>
        <w:t>:</w:t>
      </w:r>
    </w:p>
    <w:p w14:paraId="2BE9F6E8" w14:textId="77777777" w:rsidR="002D358D" w:rsidRDefault="002D358D" w:rsidP="009403E5">
      <w:pPr>
        <w:spacing w:before="100" w:beforeAutospacing="1" w:after="100" w:afterAutospacing="1" w:line="240" w:lineRule="auto"/>
        <w:rPr>
          <w:rFonts w:eastAsia="Times New Roman" w:cstheme="minorHAnsi"/>
          <w:sz w:val="28"/>
          <w:szCs w:val="17"/>
        </w:rPr>
      </w:pPr>
      <w:r>
        <w:rPr>
          <w:rFonts w:eastAsia="Times New Roman" w:cstheme="minorHAnsi"/>
          <w:sz w:val="28"/>
          <w:szCs w:val="17"/>
        </w:rPr>
        <w:t xml:space="preserve">To check the air quality we are planning to use </w:t>
      </w:r>
    </w:p>
    <w:p w14:paraId="2715AEEA" w14:textId="77777777" w:rsidR="002D358D" w:rsidRDefault="002D358D" w:rsidP="009403E5">
      <w:pPr>
        <w:spacing w:before="100" w:beforeAutospacing="1" w:after="100" w:afterAutospacing="1" w:line="240" w:lineRule="auto"/>
        <w:rPr>
          <w:rFonts w:eastAsia="Times New Roman" w:cstheme="minorHAnsi"/>
          <w:sz w:val="28"/>
          <w:szCs w:val="17"/>
        </w:rPr>
      </w:pPr>
      <w:r>
        <w:rPr>
          <w:rFonts w:eastAsia="Times New Roman" w:cstheme="minorHAnsi"/>
          <w:sz w:val="28"/>
          <w:szCs w:val="17"/>
        </w:rPr>
        <w:t xml:space="preserve">MQ 135 gas sensor. </w:t>
      </w:r>
    </w:p>
    <w:p w14:paraId="49674C54" w14:textId="77777777" w:rsidR="002D358D" w:rsidRPr="002D358D" w:rsidRDefault="002D358D" w:rsidP="009403E5">
      <w:pPr>
        <w:spacing w:before="100" w:beforeAutospacing="1" w:after="100" w:afterAutospacing="1" w:line="240" w:lineRule="auto"/>
        <w:rPr>
          <w:rFonts w:eastAsia="Times New Roman" w:cstheme="minorHAnsi"/>
          <w:sz w:val="28"/>
          <w:szCs w:val="17"/>
        </w:rPr>
      </w:pPr>
      <w:r>
        <w:rPr>
          <w:rFonts w:eastAsia="Times New Roman" w:cstheme="minorHAnsi"/>
          <w:sz w:val="28"/>
          <w:szCs w:val="17"/>
        </w:rPr>
        <w:t xml:space="preserve">This sensor gives the air quality by sensing the amount of CO2, ammonia, benzene, alcohol etc. </w:t>
      </w:r>
    </w:p>
    <w:p w14:paraId="4B94D5A5" w14:textId="77777777" w:rsidR="00BE5B52" w:rsidRDefault="00BE5B52" w:rsidP="009403E5">
      <w:pPr>
        <w:spacing w:before="100" w:beforeAutospacing="1" w:after="100" w:afterAutospacing="1" w:line="240" w:lineRule="auto"/>
        <w:rPr>
          <w:rFonts w:eastAsia="Times New Roman" w:cstheme="minorHAnsi"/>
          <w:sz w:val="28"/>
          <w:szCs w:val="17"/>
        </w:rPr>
      </w:pPr>
    </w:p>
    <w:p w14:paraId="657E42D7" w14:textId="77777777" w:rsidR="00C6321B" w:rsidRPr="009834A8" w:rsidRDefault="009403E5" w:rsidP="009403E5">
      <w:pPr>
        <w:spacing w:before="100" w:beforeAutospacing="1" w:after="100" w:afterAutospacing="1" w:line="240" w:lineRule="auto"/>
        <w:rPr>
          <w:rFonts w:eastAsia="Times New Roman" w:cstheme="minorHAnsi"/>
          <w:b/>
          <w:sz w:val="32"/>
          <w:szCs w:val="17"/>
        </w:rPr>
      </w:pPr>
      <w:r w:rsidRPr="009834A8">
        <w:rPr>
          <w:rFonts w:eastAsia="Times New Roman" w:cstheme="minorHAnsi"/>
          <w:b/>
          <w:sz w:val="32"/>
          <w:szCs w:val="17"/>
        </w:rPr>
        <w:t xml:space="preserve">Material for </w:t>
      </w:r>
      <w:r w:rsidR="009834A8" w:rsidRPr="009834A8">
        <w:rPr>
          <w:rFonts w:eastAsia="Times New Roman" w:cstheme="minorHAnsi"/>
          <w:b/>
          <w:sz w:val="32"/>
          <w:szCs w:val="17"/>
        </w:rPr>
        <w:t>Anemometer</w:t>
      </w:r>
      <w:r w:rsidR="009834A8">
        <w:rPr>
          <w:rFonts w:eastAsia="Times New Roman" w:cstheme="minorHAnsi"/>
          <w:b/>
          <w:sz w:val="32"/>
          <w:szCs w:val="17"/>
        </w:rPr>
        <w:t xml:space="preserve"> and wind direction vane</w:t>
      </w:r>
      <w:r w:rsidR="009834A8" w:rsidRPr="009834A8">
        <w:rPr>
          <w:rFonts w:eastAsia="Times New Roman" w:cstheme="minorHAnsi"/>
          <w:b/>
          <w:sz w:val="32"/>
          <w:szCs w:val="17"/>
        </w:rPr>
        <w:t>:</w:t>
      </w:r>
    </w:p>
    <w:p w14:paraId="2300ABDF" w14:textId="77777777" w:rsidR="009403E5" w:rsidRDefault="009834A8" w:rsidP="009403E5">
      <w:pPr>
        <w:spacing w:before="100" w:beforeAutospacing="1" w:after="100" w:afterAutospacing="1" w:line="240" w:lineRule="auto"/>
        <w:rPr>
          <w:rFonts w:eastAsia="Times New Roman" w:cstheme="minorHAnsi"/>
          <w:sz w:val="28"/>
          <w:szCs w:val="17"/>
        </w:rPr>
      </w:pPr>
      <w:r w:rsidRPr="009834A8">
        <w:rPr>
          <w:rFonts w:eastAsia="Times New Roman" w:cstheme="minorHAnsi"/>
          <w:sz w:val="28"/>
          <w:szCs w:val="17"/>
        </w:rPr>
        <w:t>We will use 3D print for the anemometer and the vane</w:t>
      </w:r>
      <w:r>
        <w:rPr>
          <w:rFonts w:eastAsia="Times New Roman" w:cstheme="minorHAnsi"/>
          <w:sz w:val="28"/>
          <w:szCs w:val="17"/>
        </w:rPr>
        <w:t>. For the rotary motions bearings will be used.</w:t>
      </w:r>
    </w:p>
    <w:p w14:paraId="3DEEC669" w14:textId="77777777" w:rsidR="009834A8" w:rsidRDefault="009834A8" w:rsidP="009403E5">
      <w:pPr>
        <w:spacing w:before="100" w:beforeAutospacing="1" w:after="100" w:afterAutospacing="1" w:line="240" w:lineRule="auto"/>
        <w:rPr>
          <w:rFonts w:eastAsia="Times New Roman" w:cstheme="minorHAnsi"/>
          <w:sz w:val="28"/>
          <w:szCs w:val="17"/>
        </w:rPr>
      </w:pPr>
    </w:p>
    <w:p w14:paraId="143C2615" w14:textId="77777777" w:rsidR="009834A8" w:rsidRDefault="009834A8" w:rsidP="009403E5">
      <w:pPr>
        <w:spacing w:before="100" w:beforeAutospacing="1" w:after="100" w:afterAutospacing="1" w:line="240" w:lineRule="auto"/>
        <w:rPr>
          <w:rFonts w:eastAsia="Times New Roman" w:cstheme="minorHAnsi"/>
          <w:b/>
          <w:sz w:val="32"/>
          <w:szCs w:val="17"/>
        </w:rPr>
      </w:pPr>
      <w:r w:rsidRPr="009834A8">
        <w:rPr>
          <w:rFonts w:eastAsia="Times New Roman" w:cstheme="minorHAnsi"/>
          <w:b/>
          <w:sz w:val="32"/>
          <w:szCs w:val="17"/>
        </w:rPr>
        <w:t>Data collection:</w:t>
      </w:r>
    </w:p>
    <w:p w14:paraId="7FA46CF8" w14:textId="77777777" w:rsidR="00BE5B52" w:rsidRDefault="00E216DA" w:rsidP="009403E5">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The data will be uploaded in website at real time. We will be using wifi for uploading the data. </w:t>
      </w:r>
    </w:p>
    <w:p w14:paraId="16710A78" w14:textId="77777777" w:rsidR="00E216DA" w:rsidRDefault="00E216DA" w:rsidP="009403E5">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We are planning to use Nodemcu esp8266 wifi module.</w:t>
      </w:r>
    </w:p>
    <w:p w14:paraId="3656B9AB" w14:textId="77777777" w:rsidR="00BE5B52" w:rsidRDefault="00BE5B52" w:rsidP="009403E5">
      <w:pPr>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14:anchorId="6D10A8C2" wp14:editId="07777777">
            <wp:extent cx="1342159" cy="1342159"/>
            <wp:effectExtent l="19050" t="0" r="0" b="0"/>
            <wp:docPr id="5" name="Picture 4" descr="C:\Users\ASUS\Downloads\NodeMCU_ESP8266_development_board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NodeMCU_ESP8266_development_board_1024x1024.jpg"/>
                    <pic:cNvPicPr>
                      <a:picLocks noChangeAspect="1" noChangeArrowheads="1"/>
                    </pic:cNvPicPr>
                  </pic:nvPicPr>
                  <pic:blipFill>
                    <a:blip r:embed="rId15" cstate="print"/>
                    <a:srcRect/>
                    <a:stretch>
                      <a:fillRect/>
                    </a:stretch>
                  </pic:blipFill>
                  <pic:spPr bwMode="auto">
                    <a:xfrm>
                      <a:off x="0" y="0"/>
                      <a:ext cx="1343511" cy="1343511"/>
                    </a:xfrm>
                    <a:prstGeom prst="rect">
                      <a:avLst/>
                    </a:prstGeom>
                    <a:noFill/>
                    <a:ln w="9525">
                      <a:noFill/>
                      <a:miter lim="800000"/>
                      <a:headEnd/>
                      <a:tailEnd/>
                    </a:ln>
                  </pic:spPr>
                </pic:pic>
              </a:graphicData>
            </a:graphic>
          </wp:inline>
        </w:drawing>
      </w:r>
    </w:p>
    <w:p w14:paraId="1B205BA9" w14:textId="77777777" w:rsidR="00E216DA" w:rsidRDefault="00E216DA" w:rsidP="00E216DA">
      <w:pPr>
        <w:pStyle w:val="ListParagraph"/>
        <w:numPr>
          <w:ilvl w:val="0"/>
          <w:numId w:val="1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Memory 128K bytes</w:t>
      </w:r>
    </w:p>
    <w:p w14:paraId="387BB349" w14:textId="77777777" w:rsidR="00E216DA" w:rsidRDefault="00E216DA" w:rsidP="00E216DA">
      <w:pPr>
        <w:pStyle w:val="ListParagraph"/>
        <w:numPr>
          <w:ilvl w:val="0"/>
          <w:numId w:val="1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Storage 4M bytes</w:t>
      </w:r>
    </w:p>
    <w:p w14:paraId="7F01AA64" w14:textId="77777777" w:rsidR="00472F79" w:rsidRDefault="00472F79" w:rsidP="00472F79">
      <w:pPr>
        <w:spacing w:before="100" w:beforeAutospacing="1" w:after="100" w:afterAutospacing="1" w:line="240" w:lineRule="auto"/>
        <w:ind w:left="360"/>
        <w:rPr>
          <w:rFonts w:eastAsia="Times New Roman" w:cstheme="minorHAnsi"/>
          <w:sz w:val="28"/>
          <w:szCs w:val="28"/>
        </w:rPr>
      </w:pPr>
      <w:r>
        <w:rPr>
          <w:rFonts w:eastAsia="Times New Roman" w:cstheme="minorHAnsi"/>
          <w:sz w:val="28"/>
          <w:szCs w:val="28"/>
        </w:rPr>
        <w:t>But the location we chose do not have strong wifi connection, hence we are trying to find an alternative location. If we are unable to find any ideal location like the one we chose earlier we are planning to use Ethernet fo</w:t>
      </w:r>
      <w:r w:rsidR="001A58C0">
        <w:rPr>
          <w:rFonts w:eastAsia="Times New Roman" w:cstheme="minorHAnsi"/>
          <w:sz w:val="28"/>
          <w:szCs w:val="28"/>
        </w:rPr>
        <w:t>r uploading data in the website instead of wifi.</w:t>
      </w:r>
    </w:p>
    <w:p w14:paraId="2C339355" w14:textId="77777777" w:rsidR="00472F79" w:rsidRDefault="00472F79" w:rsidP="00472F79">
      <w:pPr>
        <w:spacing w:before="100" w:beforeAutospacing="1" w:after="100" w:afterAutospacing="1" w:line="240" w:lineRule="auto"/>
        <w:ind w:left="360"/>
        <w:rPr>
          <w:rFonts w:eastAsia="Times New Roman" w:cstheme="minorHAnsi"/>
          <w:sz w:val="28"/>
          <w:szCs w:val="28"/>
        </w:rPr>
      </w:pPr>
      <w:r>
        <w:rPr>
          <w:rFonts w:eastAsia="Times New Roman" w:cstheme="minorHAnsi"/>
          <w:sz w:val="28"/>
          <w:szCs w:val="28"/>
        </w:rPr>
        <w:lastRenderedPageBreak/>
        <w:t>For this we will need</w:t>
      </w:r>
      <w:r w:rsidR="001A58C0">
        <w:rPr>
          <w:rFonts w:eastAsia="Times New Roman" w:cstheme="minorHAnsi"/>
          <w:sz w:val="28"/>
          <w:szCs w:val="28"/>
        </w:rPr>
        <w:t xml:space="preserve"> to use</w:t>
      </w:r>
      <w:r>
        <w:rPr>
          <w:rFonts w:eastAsia="Times New Roman" w:cstheme="minorHAnsi"/>
          <w:sz w:val="28"/>
          <w:szCs w:val="28"/>
        </w:rPr>
        <w:t xml:space="preserve"> Arduino Ethernet shield.</w:t>
      </w:r>
    </w:p>
    <w:p w14:paraId="45FB0818" w14:textId="77777777" w:rsidR="00472F79" w:rsidRPr="00472F79" w:rsidRDefault="00472F79" w:rsidP="00472F79">
      <w:pPr>
        <w:spacing w:before="100" w:beforeAutospacing="1" w:after="100" w:afterAutospacing="1" w:line="240" w:lineRule="auto"/>
        <w:ind w:left="360"/>
        <w:rPr>
          <w:rFonts w:eastAsia="Times New Roman" w:cstheme="minorHAnsi"/>
          <w:sz w:val="28"/>
          <w:szCs w:val="28"/>
        </w:rPr>
      </w:pPr>
      <w:r>
        <w:rPr>
          <w:rFonts w:eastAsia="Times New Roman" w:cstheme="minorHAnsi"/>
          <w:noProof/>
          <w:sz w:val="28"/>
          <w:szCs w:val="28"/>
        </w:rPr>
        <w:drawing>
          <wp:inline distT="0" distB="0" distL="0" distR="0" wp14:anchorId="1A7ABE30" wp14:editId="07777777">
            <wp:extent cx="1993034" cy="1579683"/>
            <wp:effectExtent l="19050" t="0" r="7216" b="0"/>
            <wp:docPr id="10" name="Picture 5" descr="C:\Users\ASUS\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download.jfif"/>
                    <pic:cNvPicPr>
                      <a:picLocks noChangeAspect="1" noChangeArrowheads="1"/>
                    </pic:cNvPicPr>
                  </pic:nvPicPr>
                  <pic:blipFill>
                    <a:blip r:embed="rId16"/>
                    <a:srcRect/>
                    <a:stretch>
                      <a:fillRect/>
                    </a:stretch>
                  </pic:blipFill>
                  <pic:spPr bwMode="auto">
                    <a:xfrm>
                      <a:off x="0" y="0"/>
                      <a:ext cx="1993034" cy="1579683"/>
                    </a:xfrm>
                    <a:prstGeom prst="rect">
                      <a:avLst/>
                    </a:prstGeom>
                    <a:noFill/>
                    <a:ln w="9525">
                      <a:noFill/>
                      <a:miter lim="800000"/>
                      <a:headEnd/>
                      <a:tailEnd/>
                    </a:ln>
                  </pic:spPr>
                </pic:pic>
              </a:graphicData>
            </a:graphic>
          </wp:inline>
        </w:drawing>
      </w:r>
    </w:p>
    <w:p w14:paraId="049F31CB" w14:textId="77777777" w:rsidR="00041E51" w:rsidRPr="00041E51" w:rsidRDefault="00041E51" w:rsidP="00041E51">
      <w:pPr>
        <w:spacing w:before="100" w:beforeAutospacing="1" w:after="100" w:afterAutospacing="1" w:line="240" w:lineRule="auto"/>
        <w:rPr>
          <w:rFonts w:eastAsia="Times New Roman" w:cstheme="minorHAnsi"/>
          <w:sz w:val="28"/>
          <w:szCs w:val="28"/>
        </w:rPr>
      </w:pPr>
    </w:p>
    <w:p w14:paraId="53128261" w14:textId="77777777" w:rsidR="00E216DA" w:rsidRDefault="00E216DA" w:rsidP="009403E5">
      <w:pPr>
        <w:spacing w:before="100" w:beforeAutospacing="1" w:after="100" w:afterAutospacing="1" w:line="240" w:lineRule="auto"/>
        <w:rPr>
          <w:rFonts w:eastAsia="Times New Roman" w:cstheme="minorHAnsi"/>
          <w:sz w:val="28"/>
          <w:szCs w:val="28"/>
        </w:rPr>
      </w:pPr>
    </w:p>
    <w:p w14:paraId="62486C05" w14:textId="77777777" w:rsidR="00E216DA" w:rsidRPr="00E216DA" w:rsidRDefault="00E216DA" w:rsidP="009403E5">
      <w:pPr>
        <w:spacing w:before="100" w:beforeAutospacing="1" w:after="100" w:afterAutospacing="1" w:line="240" w:lineRule="auto"/>
        <w:rPr>
          <w:rFonts w:eastAsia="Times New Roman" w:cstheme="minorHAnsi"/>
          <w:sz w:val="28"/>
          <w:szCs w:val="28"/>
        </w:rPr>
      </w:pPr>
    </w:p>
    <w:p w14:paraId="4101652C" w14:textId="508189BE" w:rsidR="009834A8" w:rsidRPr="00A90345" w:rsidRDefault="00A90345" w:rsidP="009403E5">
      <w:pPr>
        <w:spacing w:before="100" w:beforeAutospacing="1" w:after="100" w:afterAutospacing="1" w:line="240" w:lineRule="auto"/>
        <w:rPr>
          <w:ins w:id="6" w:author="Prabir Barooah" w:date="2019-05-17T21:37:00Z"/>
          <w:rFonts w:eastAsia="Times New Roman" w:cstheme="minorHAnsi"/>
          <w:sz w:val="32"/>
          <w:szCs w:val="17"/>
          <w:rPrChange w:id="7" w:author="Prabir Barooah" w:date="2019-05-17T21:38:00Z">
            <w:rPr>
              <w:ins w:id="8" w:author="Prabir Barooah" w:date="2019-05-17T21:37:00Z"/>
              <w:rFonts w:eastAsia="Times New Roman" w:cstheme="minorHAnsi"/>
              <w:b/>
              <w:sz w:val="32"/>
              <w:szCs w:val="17"/>
            </w:rPr>
          </w:rPrChange>
        </w:rPr>
      </w:pPr>
      <w:ins w:id="9" w:author="Prabir Barooah" w:date="2019-05-17T21:36:00Z">
        <w:r w:rsidRPr="00A90345">
          <w:rPr>
            <w:rFonts w:eastAsia="Times New Roman" w:cstheme="minorHAnsi"/>
            <w:sz w:val="32"/>
            <w:szCs w:val="17"/>
            <w:rPrChange w:id="10" w:author="Prabir Barooah" w:date="2019-05-17T21:38:00Z">
              <w:rPr>
                <w:rFonts w:eastAsia="Times New Roman" w:cstheme="minorHAnsi"/>
                <w:b/>
                <w:sz w:val="32"/>
                <w:szCs w:val="17"/>
              </w:rPr>
            </w:rPrChange>
          </w:rPr>
          <w:t>The project plan needs to be rewritten with a breakdown of the sub-projects, as well as the expe</w:t>
        </w:r>
      </w:ins>
      <w:ins w:id="11" w:author="Prabir Barooah" w:date="2019-05-17T21:37:00Z">
        <w:r w:rsidRPr="00A90345">
          <w:rPr>
            <w:rFonts w:eastAsia="Times New Roman" w:cstheme="minorHAnsi"/>
            <w:sz w:val="32"/>
            <w:szCs w:val="17"/>
            <w:rPrChange w:id="12" w:author="Prabir Barooah" w:date="2019-05-17T21:38:00Z">
              <w:rPr>
                <w:rFonts w:eastAsia="Times New Roman" w:cstheme="minorHAnsi"/>
                <w:b/>
                <w:sz w:val="32"/>
                <w:szCs w:val="17"/>
              </w:rPr>
            </w:rPrChange>
          </w:rPr>
          <w:t>c</w:t>
        </w:r>
      </w:ins>
      <w:ins w:id="13" w:author="Prabir Barooah" w:date="2019-05-17T21:36:00Z">
        <w:r w:rsidRPr="00A90345">
          <w:rPr>
            <w:rFonts w:eastAsia="Times New Roman" w:cstheme="minorHAnsi"/>
            <w:sz w:val="32"/>
            <w:szCs w:val="17"/>
            <w:rPrChange w:id="14" w:author="Prabir Barooah" w:date="2019-05-17T21:38:00Z">
              <w:rPr>
                <w:rFonts w:eastAsia="Times New Roman" w:cstheme="minorHAnsi"/>
                <w:b/>
                <w:sz w:val="32"/>
                <w:szCs w:val="17"/>
              </w:rPr>
            </w:rPrChange>
          </w:rPr>
          <w:t>ted time</w:t>
        </w:r>
      </w:ins>
      <w:ins w:id="15" w:author="Prabir Barooah" w:date="2019-05-17T21:37:00Z">
        <w:r w:rsidRPr="00A90345">
          <w:rPr>
            <w:rFonts w:eastAsia="Times New Roman" w:cstheme="minorHAnsi"/>
            <w:sz w:val="32"/>
            <w:szCs w:val="17"/>
            <w:rPrChange w:id="16" w:author="Prabir Barooah" w:date="2019-05-17T21:38:00Z">
              <w:rPr>
                <w:rFonts w:eastAsia="Times New Roman" w:cstheme="minorHAnsi"/>
                <w:b/>
                <w:sz w:val="32"/>
                <w:szCs w:val="17"/>
              </w:rPr>
            </w:rPrChange>
          </w:rPr>
          <w:t>line and costs. I am providing a suggested structure of how a plan needs to be formulated.</w:t>
        </w:r>
      </w:ins>
    </w:p>
    <w:p w14:paraId="0E500881" w14:textId="77777777" w:rsidR="00777CC2" w:rsidRDefault="00777CC2" w:rsidP="009403E5">
      <w:pPr>
        <w:spacing w:before="100" w:beforeAutospacing="1" w:after="100" w:afterAutospacing="1" w:line="240" w:lineRule="auto"/>
        <w:rPr>
          <w:ins w:id="17" w:author="Prabir Barooah" w:date="2019-05-17T21:45:00Z"/>
          <w:sz w:val="28"/>
          <w:lang w:val="en-IN"/>
        </w:rPr>
      </w:pPr>
      <w:ins w:id="18" w:author="Prabir Barooah" w:date="2019-05-17T21:44:00Z">
        <w:r>
          <w:rPr>
            <w:sz w:val="28"/>
            <w:lang w:val="en-IN"/>
          </w:rPr>
          <w:t xml:space="preserve">Milestone </w:t>
        </w:r>
        <w:r w:rsidRPr="003B501B">
          <w:rPr>
            <w:sz w:val="28"/>
            <w:lang w:val="en-IN"/>
          </w:rPr>
          <w:t xml:space="preserve"> #</w:t>
        </w:r>
        <w:r>
          <w:rPr>
            <w:sz w:val="28"/>
            <w:lang w:val="en-IN"/>
          </w:rPr>
          <w:t>0: Establish/choose per</w:t>
        </w:r>
      </w:ins>
      <w:ins w:id="19" w:author="Prabir Barooah" w:date="2019-05-17T21:45:00Z">
        <w:r>
          <w:rPr>
            <w:sz w:val="28"/>
            <w:lang w:val="en-IN"/>
          </w:rPr>
          <w:t>formance specifications</w:t>
        </w:r>
      </w:ins>
    </w:p>
    <w:p w14:paraId="2E012661" w14:textId="66394698" w:rsidR="00A90345" w:rsidRPr="00C6321B" w:rsidRDefault="00777CC2">
      <w:pPr>
        <w:spacing w:before="100" w:beforeAutospacing="1" w:after="100" w:afterAutospacing="1" w:line="240" w:lineRule="auto"/>
        <w:ind w:firstLine="720"/>
        <w:rPr>
          <w:rFonts w:eastAsia="Times New Roman" w:cstheme="minorHAnsi"/>
          <w:b/>
          <w:sz w:val="32"/>
          <w:szCs w:val="17"/>
        </w:rPr>
        <w:pPrChange w:id="20" w:author="Prabir Barooah" w:date="2019-05-17T21:47:00Z">
          <w:pPr>
            <w:spacing w:before="100" w:beforeAutospacing="1" w:after="100" w:afterAutospacing="1" w:line="240" w:lineRule="auto"/>
          </w:pPr>
        </w:pPrChange>
      </w:pPr>
      <w:ins w:id="21" w:author="Prabir Barooah" w:date="2019-05-17T21:47:00Z">
        <w:r>
          <w:rPr>
            <w:sz w:val="28"/>
            <w:lang w:val="en-IN"/>
          </w:rPr>
          <w:t xml:space="preserve">For instance, </w:t>
        </w:r>
      </w:ins>
      <w:ins w:id="22" w:author="Prabir Barooah" w:date="2019-05-17T21:45:00Z">
        <w:r>
          <w:rPr>
            <w:sz w:val="28"/>
            <w:lang w:val="en-IN"/>
          </w:rPr>
          <w:t>what to measure, what probability of data transfer to shoot for, and why?</w:t>
        </w:r>
      </w:ins>
    </w:p>
    <w:p w14:paraId="57AC435E" w14:textId="27F1A0B2" w:rsidR="00A90345" w:rsidRDefault="00A90345">
      <w:pPr>
        <w:rPr>
          <w:ins w:id="23" w:author="Prabir Barooah" w:date="2019-05-17T21:41:00Z"/>
          <w:sz w:val="28"/>
          <w:lang w:val="en-IN"/>
        </w:rPr>
        <w:pPrChange w:id="24" w:author="Prabir Barooah" w:date="2019-05-17T21:38:00Z">
          <w:pPr>
            <w:pStyle w:val="ListParagraph"/>
          </w:pPr>
        </w:pPrChange>
      </w:pPr>
      <w:ins w:id="25" w:author="Prabir Barooah" w:date="2019-05-17T21:39:00Z">
        <w:r>
          <w:rPr>
            <w:sz w:val="28"/>
            <w:lang w:val="en-IN"/>
          </w:rPr>
          <w:t xml:space="preserve">Milestone </w:t>
        </w:r>
      </w:ins>
      <w:ins w:id="26" w:author="Prabir Barooah" w:date="2019-05-17T21:36:00Z">
        <w:r w:rsidR="00777CC2" w:rsidRPr="00777CC2">
          <w:rPr>
            <w:sz w:val="28"/>
            <w:lang w:val="en-IN"/>
          </w:rPr>
          <w:t xml:space="preserve"> #1: D</w:t>
        </w:r>
        <w:r w:rsidRPr="00A90345">
          <w:rPr>
            <w:sz w:val="28"/>
            <w:lang w:val="en-IN"/>
            <w:rPrChange w:id="27" w:author="Prabir Barooah" w:date="2019-05-17T21:38:00Z">
              <w:rPr>
                <w:lang w:val="en-IN"/>
              </w:rPr>
            </w:rPrChange>
          </w:rPr>
          <w:t xml:space="preserve">evelopment of a prototype </w:t>
        </w:r>
      </w:ins>
      <w:ins w:id="28" w:author="Prabir Barooah" w:date="2019-05-17T21:38:00Z">
        <w:r w:rsidRPr="00A90345">
          <w:rPr>
            <w:sz w:val="28"/>
            <w:lang w:val="en-IN"/>
            <w:rPrChange w:id="29" w:author="Prabir Barooah" w:date="2019-05-17T21:38:00Z">
              <w:rPr>
                <w:lang w:val="en-IN"/>
              </w:rPr>
            </w:rPrChange>
          </w:rPr>
          <w:t>of an environmental monitoring network, with one node in the JEC campus.</w:t>
        </w:r>
      </w:ins>
    </w:p>
    <w:p w14:paraId="7447E288" w14:textId="58E99E98" w:rsidR="00A90345" w:rsidRDefault="00A90345">
      <w:pPr>
        <w:rPr>
          <w:ins w:id="30" w:author="Prabir Barooah" w:date="2019-05-17T21:46:00Z"/>
          <w:sz w:val="28"/>
          <w:lang w:val="en-IN"/>
        </w:rPr>
        <w:pPrChange w:id="31" w:author="Prabir Barooah" w:date="2019-05-17T21:38:00Z">
          <w:pPr>
            <w:pStyle w:val="ListParagraph"/>
          </w:pPr>
        </w:pPrChange>
      </w:pPr>
      <w:ins w:id="32" w:author="Prabir Barooah" w:date="2019-05-17T21:41:00Z">
        <w:r>
          <w:rPr>
            <w:sz w:val="28"/>
            <w:lang w:val="en-IN"/>
          </w:rPr>
          <w:tab/>
          <w:t>Milestone 1.1 prototype development</w:t>
        </w:r>
      </w:ins>
      <w:ins w:id="33" w:author="Prabir Barooah" w:date="2019-05-17T21:42:00Z">
        <w:r>
          <w:rPr>
            <w:sz w:val="28"/>
            <w:lang w:val="en-IN"/>
          </w:rPr>
          <w:t>: indoor</w:t>
        </w:r>
      </w:ins>
    </w:p>
    <w:p w14:paraId="7BAE9498" w14:textId="5A53864E" w:rsidR="00777CC2" w:rsidRDefault="00777CC2">
      <w:pPr>
        <w:rPr>
          <w:ins w:id="34" w:author="Prabir Barooah" w:date="2019-05-17T21:41:00Z"/>
          <w:sz w:val="28"/>
          <w:lang w:val="en-IN"/>
        </w:rPr>
        <w:pPrChange w:id="35" w:author="Prabir Barooah" w:date="2019-05-17T21:38:00Z">
          <w:pPr>
            <w:pStyle w:val="ListParagraph"/>
          </w:pPr>
        </w:pPrChange>
      </w:pPr>
      <w:ins w:id="36" w:author="Prabir Barooah" w:date="2019-05-17T21:47:00Z">
        <w:r>
          <w:rPr>
            <w:sz w:val="28"/>
            <w:lang w:val="en-IN"/>
          </w:rPr>
          <w:tab/>
          <w:t xml:space="preserve">The goal is to developme the simplest version of the network, with </w:t>
        </w:r>
      </w:ins>
      <w:ins w:id="37" w:author="Prabir Barooah" w:date="2019-05-17T21:48:00Z">
        <w:r>
          <w:rPr>
            <w:sz w:val="28"/>
            <w:lang w:val="en-IN"/>
          </w:rPr>
          <w:t xml:space="preserve">a </w:t>
        </w:r>
      </w:ins>
      <w:ins w:id="38" w:author="Prabir Barooah" w:date="2019-05-17T21:47:00Z">
        <w:r>
          <w:rPr>
            <w:sz w:val="28"/>
            <w:lang w:val="en-IN"/>
          </w:rPr>
          <w:t xml:space="preserve">Tx and </w:t>
        </w:r>
      </w:ins>
      <w:ins w:id="39" w:author="Prabir Barooah" w:date="2019-05-17T21:48:00Z">
        <w:r>
          <w:rPr>
            <w:sz w:val="28"/>
            <w:lang w:val="en-IN"/>
          </w:rPr>
          <w:t xml:space="preserve">a </w:t>
        </w:r>
      </w:ins>
      <w:ins w:id="40" w:author="Prabir Barooah" w:date="2019-05-17T21:47:00Z">
        <w:r>
          <w:rPr>
            <w:sz w:val="28"/>
            <w:lang w:val="en-IN"/>
          </w:rPr>
          <w:t>Rx node</w:t>
        </w:r>
      </w:ins>
      <w:ins w:id="41" w:author="Prabir Barooah" w:date="2019-05-17T21:48:00Z">
        <w:r>
          <w:rPr>
            <w:sz w:val="28"/>
            <w:lang w:val="en-IN"/>
          </w:rPr>
          <w:t xml:space="preserve">, but simplyifying most other aspects. The network will be tested indoors, with both the Tx and Rx (the base station) located indoors, </w:t>
        </w:r>
      </w:ins>
      <w:ins w:id="42" w:author="Prabir Barooah" w:date="2019-05-17T21:49:00Z">
        <w:r>
          <w:rPr>
            <w:sz w:val="28"/>
            <w:lang w:val="en-IN"/>
          </w:rPr>
          <w:t xml:space="preserve">so we do not have to worry about weatherproofing etc. </w:t>
        </w:r>
      </w:ins>
    </w:p>
    <w:p w14:paraId="66C2439A" w14:textId="05DAE34B" w:rsidR="00777CC2" w:rsidRDefault="00777CC2" w:rsidP="00777CC2">
      <w:pPr>
        <w:rPr>
          <w:ins w:id="43" w:author="Prabir Barooah" w:date="2019-05-17T21:49:00Z"/>
          <w:sz w:val="28"/>
          <w:lang w:val="en-IN"/>
        </w:rPr>
      </w:pPr>
      <w:ins w:id="44" w:author="Prabir Barooah" w:date="2019-05-17T21:46:00Z">
        <w:r>
          <w:rPr>
            <w:sz w:val="28"/>
            <w:lang w:val="en-IN"/>
          </w:rPr>
          <w:tab/>
          <w:t>Milestone 1.1.1 prototype development: indoor: phase 1:</w:t>
        </w:r>
      </w:ins>
    </w:p>
    <w:p w14:paraId="515447D6" w14:textId="59FD41A9" w:rsidR="00777CC2" w:rsidRDefault="00777CC2" w:rsidP="00777CC2">
      <w:pPr>
        <w:rPr>
          <w:ins w:id="45" w:author="Prabir Barooah" w:date="2019-05-17T21:50:00Z"/>
          <w:sz w:val="28"/>
          <w:lang w:val="en-IN"/>
        </w:rPr>
      </w:pPr>
      <w:ins w:id="46" w:author="Prabir Barooah" w:date="2019-05-17T21:49:00Z">
        <w:r>
          <w:rPr>
            <w:sz w:val="28"/>
            <w:lang w:val="en-IN"/>
          </w:rPr>
          <w:lastRenderedPageBreak/>
          <w:tab/>
        </w:r>
      </w:ins>
      <w:ins w:id="47" w:author="Prabir Barooah" w:date="2019-05-17T21:50:00Z">
        <w:r>
          <w:rPr>
            <w:sz w:val="28"/>
            <w:lang w:val="en-IN"/>
          </w:rPr>
          <w:t xml:space="preserve">&gt; </w:t>
        </w:r>
      </w:ins>
      <w:ins w:id="48" w:author="Prabir Barooah" w:date="2019-05-17T21:49:00Z">
        <w:r>
          <w:rPr>
            <w:sz w:val="28"/>
            <w:lang w:val="en-IN"/>
          </w:rPr>
          <w:t xml:space="preserve">Tx node: a few simple and low cost sensors on the “environmental sensor” node, based on </w:t>
        </w:r>
      </w:ins>
      <w:ins w:id="49" w:author="Prabir Barooah" w:date="2019-05-17T21:50:00Z">
        <w:r>
          <w:rPr>
            <w:sz w:val="28"/>
            <w:lang w:val="en-IN"/>
          </w:rPr>
          <w:t xml:space="preserve">an </w:t>
        </w:r>
      </w:ins>
      <w:ins w:id="50" w:author="Prabir Barooah" w:date="2019-05-17T21:49:00Z">
        <w:r>
          <w:rPr>
            <w:sz w:val="28"/>
            <w:lang w:val="en-IN"/>
          </w:rPr>
          <w:t>Arduino</w:t>
        </w:r>
      </w:ins>
      <w:ins w:id="51" w:author="Prabir Barooah" w:date="2019-05-17T21:50:00Z">
        <w:r>
          <w:rPr>
            <w:sz w:val="28"/>
            <w:lang w:val="en-IN"/>
          </w:rPr>
          <w:t xml:space="preserve"> platform, with plug out power (no solar). </w:t>
        </w:r>
      </w:ins>
    </w:p>
    <w:p w14:paraId="6DCC8452" w14:textId="63DB3D9E" w:rsidR="00777CC2" w:rsidRDefault="00777CC2" w:rsidP="00777CC2">
      <w:pPr>
        <w:rPr>
          <w:ins w:id="52" w:author="Prabir Barooah" w:date="2019-05-17T21:51:00Z"/>
          <w:sz w:val="28"/>
          <w:lang w:val="en-IN"/>
        </w:rPr>
      </w:pPr>
      <w:ins w:id="53" w:author="Prabir Barooah" w:date="2019-05-17T21:50:00Z">
        <w:r>
          <w:rPr>
            <w:sz w:val="28"/>
            <w:lang w:val="en-IN"/>
          </w:rPr>
          <w:tab/>
          <w:t xml:space="preserve">&gt; In parallel, you can design and test </w:t>
        </w:r>
      </w:ins>
      <w:ins w:id="54" w:author="Prabir Barooah" w:date="2019-05-17T21:51:00Z">
        <w:r>
          <w:rPr>
            <w:sz w:val="28"/>
            <w:lang w:val="en-IN"/>
          </w:rPr>
          <w:t>a rain gauge sensor that will then be integrated with the Tx node.</w:t>
        </w:r>
      </w:ins>
    </w:p>
    <w:p w14:paraId="6CD7BE79" w14:textId="0C5A61B8" w:rsidR="00777CC2" w:rsidRDefault="00777CC2">
      <w:pPr>
        <w:ind w:firstLine="720"/>
        <w:rPr>
          <w:ins w:id="55" w:author="Prabir Barooah" w:date="2019-05-17T21:55:00Z"/>
          <w:sz w:val="28"/>
          <w:lang w:val="en-IN"/>
        </w:rPr>
        <w:pPrChange w:id="56" w:author="Prabir Barooah" w:date="2019-05-17T21:51:00Z">
          <w:pPr/>
        </w:pPrChange>
      </w:pPr>
      <w:ins w:id="57" w:author="Prabir Barooah" w:date="2019-05-17T21:51:00Z">
        <w:r>
          <w:rPr>
            <w:sz w:val="28"/>
            <w:lang w:val="en-IN"/>
          </w:rPr>
          <w:t xml:space="preserve">&gt; Communication: </w:t>
        </w:r>
        <w:commentRangeStart w:id="58"/>
        <w:r>
          <w:rPr>
            <w:sz w:val="28"/>
            <w:lang w:val="en-IN"/>
          </w:rPr>
          <w:t>LoRa</w:t>
        </w:r>
      </w:ins>
      <w:commentRangeEnd w:id="58"/>
      <w:ins w:id="59" w:author="Prabir Barooah" w:date="2019-05-17T21:54:00Z">
        <w:r w:rsidR="00E00C66">
          <w:rPr>
            <w:rStyle w:val="CommentReference"/>
          </w:rPr>
          <w:commentReference w:id="58"/>
        </w:r>
      </w:ins>
      <w:ins w:id="61" w:author="Prabir Barooah" w:date="2019-05-17T21:51:00Z">
        <w:r>
          <w:rPr>
            <w:sz w:val="28"/>
            <w:lang w:val="en-IN"/>
          </w:rPr>
          <w:t xml:space="preserve"> </w:t>
        </w:r>
      </w:ins>
    </w:p>
    <w:p w14:paraId="1D9EAD6A" w14:textId="7BA38725" w:rsidR="00E00C66" w:rsidRDefault="00E00C66">
      <w:pPr>
        <w:ind w:firstLine="720"/>
        <w:rPr>
          <w:ins w:id="62" w:author="Prabir Barooah" w:date="2019-05-17T21:49:00Z"/>
          <w:sz w:val="28"/>
          <w:lang w:val="en-IN"/>
        </w:rPr>
        <w:pPrChange w:id="63" w:author="Prabir Barooah" w:date="2019-05-17T21:51:00Z">
          <w:pPr/>
        </w:pPrChange>
      </w:pPr>
      <w:ins w:id="64" w:author="Prabir Barooah" w:date="2019-05-17T21:55:00Z">
        <w:r>
          <w:rPr>
            <w:sz w:val="28"/>
            <w:lang w:val="en-IN"/>
          </w:rPr>
          <w:t>&gt; Cost ?</w:t>
        </w:r>
      </w:ins>
    </w:p>
    <w:p w14:paraId="5319F6DB" w14:textId="5A85CA06" w:rsidR="00777CC2" w:rsidRDefault="00777CC2">
      <w:pPr>
        <w:ind w:firstLine="720"/>
        <w:rPr>
          <w:ins w:id="65" w:author="Prabir Barooah" w:date="2019-05-17T21:46:00Z"/>
          <w:sz w:val="28"/>
          <w:lang w:val="en-IN"/>
        </w:rPr>
        <w:pPrChange w:id="66" w:author="Prabir Barooah" w:date="2019-05-17T21:49:00Z">
          <w:pPr/>
        </w:pPrChange>
      </w:pPr>
      <w:ins w:id="67" w:author="Prabir Barooah" w:date="2019-05-17T21:49:00Z">
        <w:r>
          <w:rPr>
            <w:sz w:val="28"/>
            <w:lang w:val="en-IN"/>
          </w:rPr>
          <w:t xml:space="preserve">Rx node (base station): </w:t>
        </w:r>
      </w:ins>
      <w:ins w:id="68" w:author="Prabir Barooah" w:date="2019-05-17T21:51:00Z">
        <w:r>
          <w:rPr>
            <w:sz w:val="28"/>
            <w:lang w:val="en-IN"/>
          </w:rPr>
          <w:t xml:space="preserve">Raspberry pi based </w:t>
        </w:r>
      </w:ins>
      <w:ins w:id="69" w:author="Prabir Barooah" w:date="2019-05-17T21:52:00Z">
        <w:r>
          <w:rPr>
            <w:sz w:val="28"/>
            <w:lang w:val="en-IN"/>
          </w:rPr>
          <w:t>node that receives data from the Tx node, extracts and time stamps the data, and then pushes to a web server. A viewer from anywhere in the world should be able to view (</w:t>
        </w:r>
      </w:ins>
      <w:ins w:id="70" w:author="Prabir Barooah" w:date="2019-05-17T21:53:00Z">
        <w:r>
          <w:rPr>
            <w:sz w:val="28"/>
            <w:lang w:val="en-IN"/>
          </w:rPr>
          <w:t xml:space="preserve">part of </w:t>
        </w:r>
        <w:r w:rsidR="00E00C66">
          <w:rPr>
            <w:sz w:val="28"/>
            <w:lang w:val="en-IN"/>
          </w:rPr>
          <w:t xml:space="preserve">) </w:t>
        </w:r>
      </w:ins>
      <w:ins w:id="71" w:author="Prabir Barooah" w:date="2019-05-17T21:52:00Z">
        <w:r>
          <w:rPr>
            <w:sz w:val="28"/>
            <w:lang w:val="en-IN"/>
          </w:rPr>
          <w:t>the</w:t>
        </w:r>
      </w:ins>
      <w:ins w:id="72" w:author="Prabir Barooah" w:date="2019-05-17T21:53:00Z">
        <w:r w:rsidR="00E00C66">
          <w:rPr>
            <w:sz w:val="28"/>
            <w:lang w:val="en-IN"/>
          </w:rPr>
          <w:t xml:space="preserve"> data. </w:t>
        </w:r>
      </w:ins>
    </w:p>
    <w:p w14:paraId="19F7CCF0" w14:textId="5DAE6162" w:rsidR="00777CC2" w:rsidRDefault="00777CC2" w:rsidP="00777CC2">
      <w:pPr>
        <w:rPr>
          <w:ins w:id="73" w:author="Prabir Barooah" w:date="2019-05-17T21:55:00Z"/>
          <w:sz w:val="28"/>
          <w:lang w:val="en-IN"/>
        </w:rPr>
      </w:pPr>
      <w:ins w:id="74" w:author="Prabir Barooah" w:date="2019-05-17T21:46:00Z">
        <w:r>
          <w:rPr>
            <w:sz w:val="28"/>
            <w:lang w:val="en-IN"/>
          </w:rPr>
          <w:tab/>
          <w:t>Milestone 1.1.2 prototype development: indoor: phase 2:</w:t>
        </w:r>
      </w:ins>
    </w:p>
    <w:p w14:paraId="45A85D96" w14:textId="42F692C8" w:rsidR="00777CC2" w:rsidRDefault="00E00C66" w:rsidP="00A90345">
      <w:pPr>
        <w:rPr>
          <w:ins w:id="75" w:author="Prabir Barooah" w:date="2019-05-17T21:46:00Z"/>
          <w:sz w:val="28"/>
          <w:lang w:val="en-IN"/>
        </w:rPr>
      </w:pPr>
      <w:ins w:id="76" w:author="Prabir Barooah" w:date="2019-05-17T21:55:00Z">
        <w:r>
          <w:rPr>
            <w:sz w:val="28"/>
            <w:lang w:val="en-IN"/>
          </w:rPr>
          <w:tab/>
          <w:t>&gt; Add the more expensive/complicated</w:t>
        </w:r>
      </w:ins>
      <w:ins w:id="77" w:author="Prabir Barooah" w:date="2019-05-17T21:56:00Z">
        <w:r>
          <w:rPr>
            <w:sz w:val="28"/>
            <w:lang w:val="en-IN"/>
          </w:rPr>
          <w:t xml:space="preserve"> sensors. Test again in the indoor setting to verify it meets the target performance metrics.</w:t>
        </w:r>
      </w:ins>
    </w:p>
    <w:p w14:paraId="129A7ABE" w14:textId="1820DFAE" w:rsidR="00A90345" w:rsidRDefault="00A90345" w:rsidP="00A90345">
      <w:pPr>
        <w:rPr>
          <w:ins w:id="78" w:author="Prabir Barooah" w:date="2019-05-17T21:56:00Z"/>
          <w:sz w:val="28"/>
          <w:lang w:val="en-IN"/>
        </w:rPr>
      </w:pPr>
      <w:ins w:id="79" w:author="Prabir Barooah" w:date="2019-05-17T21:41:00Z">
        <w:r>
          <w:rPr>
            <w:sz w:val="28"/>
            <w:lang w:val="en-IN"/>
          </w:rPr>
          <w:tab/>
          <w:t>Milestone 1.2</w:t>
        </w:r>
      </w:ins>
      <w:ins w:id="80" w:author="Prabir Barooah" w:date="2019-05-17T21:42:00Z">
        <w:r>
          <w:rPr>
            <w:sz w:val="28"/>
            <w:lang w:val="en-IN"/>
          </w:rPr>
          <w:t>: prototype development: outdoor</w:t>
        </w:r>
      </w:ins>
    </w:p>
    <w:p w14:paraId="15C8E617" w14:textId="59A77401" w:rsidR="00E00C66" w:rsidRDefault="00E00C66" w:rsidP="00E00C66">
      <w:pPr>
        <w:rPr>
          <w:ins w:id="81" w:author="Prabir Barooah" w:date="2019-05-17T21:57:00Z"/>
          <w:sz w:val="28"/>
          <w:lang w:val="en-IN"/>
        </w:rPr>
      </w:pPr>
      <w:ins w:id="82" w:author="Prabir Barooah" w:date="2019-05-17T21:56:00Z">
        <w:r>
          <w:rPr>
            <w:sz w:val="28"/>
            <w:lang w:val="en-IN"/>
          </w:rPr>
          <w:tab/>
          <w:t>Milestone 1.2.1: Add solar power, add weather proofing</w:t>
        </w:r>
      </w:ins>
    </w:p>
    <w:p w14:paraId="081A4314" w14:textId="4EC39630" w:rsidR="00E00C66" w:rsidRDefault="00E00C66" w:rsidP="00E00C66">
      <w:pPr>
        <w:rPr>
          <w:ins w:id="83" w:author="Prabir Barooah" w:date="2019-05-17T21:56:00Z"/>
          <w:sz w:val="28"/>
          <w:lang w:val="en-IN"/>
        </w:rPr>
      </w:pPr>
      <w:ins w:id="84" w:author="Prabir Barooah" w:date="2019-05-17T21:57:00Z">
        <w:r>
          <w:rPr>
            <w:sz w:val="28"/>
            <w:lang w:val="en-IN"/>
          </w:rPr>
          <w:tab/>
        </w:r>
      </w:ins>
      <w:ins w:id="85" w:author="Prabir Barooah" w:date="2019-05-17T22:00:00Z">
        <w:r>
          <w:rPr>
            <w:sz w:val="28"/>
            <w:lang w:val="en-IN"/>
          </w:rPr>
          <w:t>(</w:t>
        </w:r>
      </w:ins>
      <w:ins w:id="86" w:author="Prabir Barooah" w:date="2019-05-17T21:57:00Z">
        <w:r>
          <w:rPr>
            <w:sz w:val="28"/>
            <w:lang w:val="en-IN"/>
          </w:rPr>
          <w:t>This is far more complicated than it looks. It is easy to protect it from weather and other disturbances that can cause damage (rain, dist, bird</w:t>
        </w:r>
      </w:ins>
      <w:ins w:id="87" w:author="Prabir Barooah" w:date="2019-05-17T21:58:00Z">
        <w:r>
          <w:rPr>
            <w:sz w:val="28"/>
            <w:lang w:val="en-IN"/>
          </w:rPr>
          <w:t>s</w:t>
        </w:r>
      </w:ins>
      <w:ins w:id="88" w:author="Prabir Barooah" w:date="2019-05-17T21:57:00Z">
        <w:r>
          <w:rPr>
            <w:sz w:val="28"/>
            <w:lang w:val="en-IN"/>
          </w:rPr>
          <w:t>,</w:t>
        </w:r>
      </w:ins>
      <w:ins w:id="89" w:author="Prabir Barooah" w:date="2019-05-17T21:58:00Z">
        <w:r>
          <w:rPr>
            <w:sz w:val="28"/>
            <w:lang w:val="en-IN"/>
          </w:rPr>
          <w:t xml:space="preserve"> and other critters), but those protection features must not </w:t>
        </w:r>
      </w:ins>
      <w:ins w:id="90" w:author="Prabir Barooah" w:date="2019-05-17T21:59:00Z">
        <w:r>
          <w:rPr>
            <w:sz w:val="28"/>
            <w:lang w:val="en-IN"/>
          </w:rPr>
          <w:t xml:space="preserve">change the values of </w:t>
        </w:r>
      </w:ins>
      <w:ins w:id="91" w:author="Prabir Barooah" w:date="2019-05-17T21:58:00Z">
        <w:r>
          <w:rPr>
            <w:sz w:val="28"/>
            <w:lang w:val="en-IN"/>
          </w:rPr>
          <w:t>the environmental variba</w:t>
        </w:r>
      </w:ins>
      <w:ins w:id="92" w:author="Prabir Barooah" w:date="2019-05-17T21:59:00Z">
        <w:r>
          <w:rPr>
            <w:sz w:val="28"/>
            <w:lang w:val="en-IN"/>
          </w:rPr>
          <w:t xml:space="preserve">les that the sensors are measuring. The milestone is to verify that indeed a sensor exposed to the same enviornment </w:t>
        </w:r>
      </w:ins>
      <w:ins w:id="93" w:author="Prabir Barooah" w:date="2019-05-17T21:57:00Z">
        <w:r>
          <w:rPr>
            <w:sz w:val="28"/>
            <w:lang w:val="en-IN"/>
          </w:rPr>
          <w:t xml:space="preserve"> </w:t>
        </w:r>
      </w:ins>
      <w:ins w:id="94" w:author="Prabir Barooah" w:date="2019-05-17T21:59:00Z">
        <w:r>
          <w:rPr>
            <w:sz w:val="28"/>
            <w:lang w:val="en-IN"/>
          </w:rPr>
          <w:t xml:space="preserve">provides the “same” reading as the one inside the </w:t>
        </w:r>
      </w:ins>
      <w:ins w:id="95" w:author="Prabir Barooah" w:date="2019-05-17T22:00:00Z">
        <w:r>
          <w:rPr>
            <w:sz w:val="28"/>
            <w:lang w:val="en-IN"/>
          </w:rPr>
          <w:t>“</w:t>
        </w:r>
      </w:ins>
      <w:ins w:id="96" w:author="Prabir Barooah" w:date="2019-05-17T21:59:00Z">
        <w:r>
          <w:rPr>
            <w:sz w:val="28"/>
            <w:lang w:val="en-IN"/>
          </w:rPr>
          <w:t>node</w:t>
        </w:r>
      </w:ins>
      <w:ins w:id="97" w:author="Prabir Barooah" w:date="2019-05-17T22:00:00Z">
        <w:r>
          <w:rPr>
            <w:sz w:val="28"/>
            <w:lang w:val="en-IN"/>
          </w:rPr>
          <w:t>”. The other milestone is testing of data transfer from the Tx sensor node to the website reliably. This is the stage at which you place the Tx sensor node on the JEC roof.)</w:t>
        </w:r>
      </w:ins>
    </w:p>
    <w:p w14:paraId="0869E018" w14:textId="0C00CD19" w:rsidR="00E00C66" w:rsidRDefault="00E00C66" w:rsidP="00A90345">
      <w:pPr>
        <w:rPr>
          <w:ins w:id="98" w:author="Prabir Barooah" w:date="2019-05-17T21:41:00Z"/>
          <w:sz w:val="28"/>
          <w:lang w:val="en-IN"/>
        </w:rPr>
      </w:pPr>
    </w:p>
    <w:p w14:paraId="4B638A7D" w14:textId="7A9265FA" w:rsidR="00A90345" w:rsidRDefault="00A90345" w:rsidP="00A90345">
      <w:pPr>
        <w:rPr>
          <w:ins w:id="99" w:author="Prabir Barooah" w:date="2019-05-17T21:43:00Z"/>
          <w:sz w:val="28"/>
          <w:lang w:val="en-IN"/>
        </w:rPr>
      </w:pPr>
      <w:ins w:id="100" w:author="Prabir Barooah" w:date="2019-05-17T21:41:00Z">
        <w:r>
          <w:rPr>
            <w:sz w:val="28"/>
            <w:lang w:val="en-IN"/>
          </w:rPr>
          <w:tab/>
          <w:t>Milestone 1.3</w:t>
        </w:r>
      </w:ins>
      <w:ins w:id="101" w:author="Prabir Barooah" w:date="2019-05-17T21:42:00Z">
        <w:r>
          <w:rPr>
            <w:sz w:val="28"/>
            <w:lang w:val="en-IN"/>
          </w:rPr>
          <w:t xml:space="preserve">: </w:t>
        </w:r>
      </w:ins>
      <w:ins w:id="102" w:author="Prabir Barooah" w:date="2019-05-17T21:43:00Z">
        <w:r w:rsidR="00777CC2">
          <w:rPr>
            <w:sz w:val="28"/>
            <w:lang w:val="en-IN"/>
          </w:rPr>
          <w:t>Design verification</w:t>
        </w:r>
      </w:ins>
    </w:p>
    <w:p w14:paraId="5D5F30A3" w14:textId="738A4B46" w:rsidR="00777CC2" w:rsidRDefault="00777CC2" w:rsidP="00A90345">
      <w:pPr>
        <w:rPr>
          <w:ins w:id="103" w:author="Prabir Barooah" w:date="2019-05-17T22:01:00Z"/>
          <w:sz w:val="28"/>
          <w:lang w:val="en-IN"/>
        </w:rPr>
      </w:pPr>
      <w:ins w:id="104" w:author="Prabir Barooah" w:date="2019-05-17T21:43:00Z">
        <w:r>
          <w:rPr>
            <w:sz w:val="28"/>
            <w:lang w:val="en-IN"/>
          </w:rPr>
          <w:t xml:space="preserve">This milestone will be achived if the design has been </w:t>
        </w:r>
      </w:ins>
      <w:ins w:id="105" w:author="Prabir Barooah" w:date="2019-05-17T21:44:00Z">
        <w:r>
          <w:rPr>
            <w:sz w:val="28"/>
            <w:lang w:val="en-IN"/>
          </w:rPr>
          <w:t>assessed through on-site testing to establish that it can meet all the performance specifications</w:t>
        </w:r>
      </w:ins>
      <w:ins w:id="106" w:author="Prabir Barooah" w:date="2019-05-17T22:01:00Z">
        <w:r w:rsidR="00E00C66">
          <w:rPr>
            <w:sz w:val="28"/>
            <w:lang w:val="en-IN"/>
          </w:rPr>
          <w:t xml:space="preserve">. You will </w:t>
        </w:r>
        <w:r w:rsidR="00E00C66">
          <w:rPr>
            <w:sz w:val="28"/>
            <w:lang w:val="en-IN"/>
          </w:rPr>
          <w:lastRenderedPageBreak/>
          <w:t>need to produce the second sensor node, install it in some location in the city, and test to make sure end-to-end performance spec.s meet the requirements established early on.</w:t>
        </w:r>
      </w:ins>
    </w:p>
    <w:p w14:paraId="1020C87A" w14:textId="77777777" w:rsidR="007634B0" w:rsidRDefault="007634B0" w:rsidP="007634B0">
      <w:pPr>
        <w:rPr>
          <w:ins w:id="107" w:author="Prabir Barooah" w:date="2019-05-17T22:05:00Z"/>
          <w:sz w:val="28"/>
          <w:lang w:val="en-IN"/>
        </w:rPr>
      </w:pPr>
      <w:ins w:id="108" w:author="Prabir Barooah" w:date="2019-05-17T22:05:00Z">
        <w:r>
          <w:rPr>
            <w:sz w:val="28"/>
            <w:lang w:val="en-IN"/>
          </w:rPr>
          <w:t>(Fill out the sub milestones as you see fit)</w:t>
        </w:r>
      </w:ins>
    </w:p>
    <w:p w14:paraId="406580E3" w14:textId="77777777" w:rsidR="00E00C66" w:rsidRDefault="00E00C66" w:rsidP="00A90345">
      <w:pPr>
        <w:rPr>
          <w:ins w:id="109" w:author="Prabir Barooah" w:date="2019-05-17T21:41:00Z"/>
          <w:sz w:val="28"/>
          <w:lang w:val="en-IN"/>
        </w:rPr>
      </w:pPr>
    </w:p>
    <w:p w14:paraId="536A0ECA" w14:textId="77777777" w:rsidR="00A90345" w:rsidRPr="00A90345" w:rsidRDefault="00A90345">
      <w:pPr>
        <w:rPr>
          <w:ins w:id="110" w:author="Prabir Barooah" w:date="2019-05-17T21:38:00Z"/>
          <w:sz w:val="28"/>
          <w:lang w:val="en-IN"/>
          <w:rPrChange w:id="111" w:author="Prabir Barooah" w:date="2019-05-17T21:38:00Z">
            <w:rPr>
              <w:ins w:id="112" w:author="Prabir Barooah" w:date="2019-05-17T21:38:00Z"/>
              <w:lang w:val="en-IN"/>
            </w:rPr>
          </w:rPrChange>
        </w:rPr>
        <w:pPrChange w:id="113" w:author="Prabir Barooah" w:date="2019-05-17T21:38:00Z">
          <w:pPr>
            <w:pStyle w:val="ListParagraph"/>
          </w:pPr>
        </w:pPrChange>
      </w:pPr>
    </w:p>
    <w:p w14:paraId="0FFB898F" w14:textId="77777777" w:rsidR="00A90345" w:rsidRDefault="00A90345" w:rsidP="00C6321B">
      <w:pPr>
        <w:pStyle w:val="ListParagraph"/>
        <w:rPr>
          <w:ins w:id="114" w:author="Prabir Barooah" w:date="2019-05-17T21:38:00Z"/>
          <w:sz w:val="28"/>
          <w:lang w:val="en-IN"/>
        </w:rPr>
      </w:pPr>
    </w:p>
    <w:p w14:paraId="1C6A4782" w14:textId="0C9892AB" w:rsidR="00A90345" w:rsidRDefault="00A90345" w:rsidP="00A90345">
      <w:pPr>
        <w:rPr>
          <w:ins w:id="115" w:author="Prabir Barooah" w:date="2019-05-17T22:04:00Z"/>
          <w:sz w:val="28"/>
          <w:lang w:val="en-IN"/>
        </w:rPr>
      </w:pPr>
      <w:ins w:id="116" w:author="Prabir Barooah" w:date="2019-05-17T21:39:00Z">
        <w:r>
          <w:rPr>
            <w:sz w:val="28"/>
            <w:lang w:val="en-IN"/>
          </w:rPr>
          <w:t>Milestone</w:t>
        </w:r>
      </w:ins>
      <w:ins w:id="117" w:author="Prabir Barooah" w:date="2019-05-17T21:38:00Z">
        <w:r>
          <w:rPr>
            <w:sz w:val="28"/>
            <w:lang w:val="en-IN"/>
          </w:rPr>
          <w:t xml:space="preserve"> #2</w:t>
        </w:r>
        <w:r w:rsidRPr="003B501B">
          <w:rPr>
            <w:sz w:val="28"/>
            <w:lang w:val="en-IN"/>
          </w:rPr>
          <w:t xml:space="preserve">: </w:t>
        </w:r>
      </w:ins>
      <w:ins w:id="118" w:author="Prabir Barooah" w:date="2019-05-17T21:39:00Z">
        <w:r>
          <w:rPr>
            <w:sz w:val="28"/>
            <w:lang w:val="en-IN"/>
          </w:rPr>
          <w:t>Extension of the network to two nodes, with the second node placed somewehere in the Jorhat city.</w:t>
        </w:r>
      </w:ins>
    </w:p>
    <w:p w14:paraId="0218EEC1" w14:textId="4710C8ED" w:rsidR="007634B0" w:rsidRDefault="007634B0" w:rsidP="00A90345">
      <w:pPr>
        <w:rPr>
          <w:ins w:id="119" w:author="Prabir Barooah" w:date="2019-05-17T21:39:00Z"/>
          <w:sz w:val="28"/>
          <w:lang w:val="en-IN"/>
        </w:rPr>
      </w:pPr>
      <w:ins w:id="120" w:author="Prabir Barooah" w:date="2019-05-17T22:04:00Z">
        <w:r>
          <w:rPr>
            <w:sz w:val="28"/>
            <w:lang w:val="en-IN"/>
          </w:rPr>
          <w:t>(Fill out the sub milestones as you see fit)</w:t>
        </w:r>
      </w:ins>
    </w:p>
    <w:p w14:paraId="42AE8E0C" w14:textId="77777777" w:rsidR="00A90345" w:rsidRDefault="00A90345" w:rsidP="00A90345">
      <w:pPr>
        <w:rPr>
          <w:ins w:id="121" w:author="Prabir Barooah" w:date="2019-05-17T21:39:00Z"/>
          <w:sz w:val="28"/>
          <w:lang w:val="en-IN"/>
        </w:rPr>
      </w:pPr>
    </w:p>
    <w:p w14:paraId="4CAB0E15" w14:textId="659EEB3E" w:rsidR="00A90345" w:rsidRDefault="00A90345" w:rsidP="00A90345">
      <w:pPr>
        <w:rPr>
          <w:ins w:id="122" w:author="Prabir Barooah" w:date="2019-05-17T21:40:00Z"/>
          <w:sz w:val="28"/>
          <w:lang w:val="en-IN"/>
        </w:rPr>
      </w:pPr>
      <w:ins w:id="123" w:author="Prabir Barooah" w:date="2019-05-17T21:39:00Z">
        <w:r>
          <w:rPr>
            <w:sz w:val="28"/>
            <w:lang w:val="en-IN"/>
          </w:rPr>
          <w:t>Milestone #3</w:t>
        </w:r>
        <w:r w:rsidRPr="003B501B">
          <w:rPr>
            <w:sz w:val="28"/>
            <w:lang w:val="en-IN"/>
          </w:rPr>
          <w:t xml:space="preserve">: </w:t>
        </w:r>
      </w:ins>
      <w:ins w:id="124" w:author="Prabir Barooah" w:date="2019-05-17T21:40:00Z">
        <w:r>
          <w:rPr>
            <w:sz w:val="28"/>
            <w:lang w:val="en-IN"/>
          </w:rPr>
          <w:t>Collection of data from both nodes for an extended period (a “few” months) and its analysis to assess the geographical and temporal differences in various environmental variables</w:t>
        </w:r>
      </w:ins>
    </w:p>
    <w:p w14:paraId="758760F1" w14:textId="77777777" w:rsidR="00A90345" w:rsidRDefault="00A90345" w:rsidP="00A90345">
      <w:pPr>
        <w:rPr>
          <w:ins w:id="125" w:author="Prabir Barooah" w:date="2019-05-17T22:05:00Z"/>
          <w:sz w:val="28"/>
          <w:lang w:val="en-IN"/>
        </w:rPr>
      </w:pPr>
    </w:p>
    <w:p w14:paraId="24CE7261" w14:textId="77777777" w:rsidR="007634B0" w:rsidRDefault="007634B0" w:rsidP="007634B0">
      <w:pPr>
        <w:rPr>
          <w:ins w:id="126" w:author="Prabir Barooah" w:date="2019-05-17T22:05:00Z"/>
          <w:sz w:val="28"/>
          <w:lang w:val="en-IN"/>
        </w:rPr>
      </w:pPr>
      <w:ins w:id="127" w:author="Prabir Barooah" w:date="2019-05-17T22:05:00Z">
        <w:r>
          <w:rPr>
            <w:sz w:val="28"/>
            <w:lang w:val="en-IN"/>
          </w:rPr>
          <w:t>(Fill out the sub milestones as you see fit)</w:t>
        </w:r>
      </w:ins>
    </w:p>
    <w:p w14:paraId="54B7A8AA" w14:textId="77777777" w:rsidR="007634B0" w:rsidRDefault="007634B0" w:rsidP="00A90345">
      <w:pPr>
        <w:rPr>
          <w:ins w:id="128" w:author="Prabir Barooah" w:date="2019-05-17T21:40:00Z"/>
          <w:sz w:val="28"/>
          <w:lang w:val="en-IN"/>
        </w:rPr>
      </w:pPr>
    </w:p>
    <w:p w14:paraId="1CB3A6BB" w14:textId="0BF8964A" w:rsidR="00A90345" w:rsidRDefault="00A90345" w:rsidP="00A90345">
      <w:pPr>
        <w:rPr>
          <w:ins w:id="129" w:author="Prabir Barooah" w:date="2019-05-17T21:39:00Z"/>
          <w:sz w:val="28"/>
          <w:lang w:val="en-IN"/>
        </w:rPr>
      </w:pPr>
      <w:ins w:id="130" w:author="Prabir Barooah" w:date="2019-05-17T21:40:00Z">
        <w:r>
          <w:rPr>
            <w:sz w:val="28"/>
            <w:lang w:val="en-IN"/>
          </w:rPr>
          <w:t xml:space="preserve">Milestone #4: Submit a paper with the results; upload designs to </w:t>
        </w:r>
      </w:ins>
      <w:ins w:id="131" w:author="Prabir Barooah" w:date="2019-05-17T21:41:00Z">
        <w:r>
          <w:rPr>
            <w:sz w:val="28"/>
            <w:lang w:val="en-IN"/>
          </w:rPr>
          <w:t>github</w:t>
        </w:r>
      </w:ins>
    </w:p>
    <w:p w14:paraId="21A47C18" w14:textId="77777777" w:rsidR="00A90345" w:rsidRDefault="00A90345" w:rsidP="00C6321B">
      <w:pPr>
        <w:pStyle w:val="ListParagraph"/>
        <w:rPr>
          <w:ins w:id="132" w:author="Prabir Barooah" w:date="2019-05-17T21:38:00Z"/>
          <w:sz w:val="28"/>
          <w:lang w:val="en-IN"/>
        </w:rPr>
      </w:pPr>
    </w:p>
    <w:p w14:paraId="3FD8F93B" w14:textId="250DA968" w:rsidR="00A90345" w:rsidDel="007634B0" w:rsidRDefault="007634B0" w:rsidP="00C6321B">
      <w:pPr>
        <w:pStyle w:val="ListParagraph"/>
        <w:rPr>
          <w:del w:id="133" w:author="Prabir Barooah" w:date="2019-05-17T22:05:00Z"/>
          <w:sz w:val="28"/>
          <w:lang w:val="en-IN"/>
        </w:rPr>
      </w:pPr>
      <w:ins w:id="134" w:author="Prabir Barooah" w:date="2019-05-17T22:05:00Z">
        <w:r>
          <w:rPr>
            <w:sz w:val="28"/>
            <w:lang w:val="en-IN"/>
          </w:rPr>
          <w:t>Milestone #4.1: Identify an appropriate journal</w:t>
        </w:r>
      </w:ins>
    </w:p>
    <w:p w14:paraId="1299C43A" w14:textId="77777777" w:rsidR="00C6321B" w:rsidRPr="00C6321B" w:rsidRDefault="00C6321B" w:rsidP="00C6321B">
      <w:pPr>
        <w:pStyle w:val="ListParagraph"/>
        <w:rPr>
          <w:sz w:val="28"/>
          <w:lang w:val="en-IN"/>
        </w:rPr>
      </w:pPr>
    </w:p>
    <w:p w14:paraId="4DDBEF00" w14:textId="77777777" w:rsidR="00C6321B" w:rsidRDefault="00C6321B" w:rsidP="00C6321B">
      <w:pPr>
        <w:rPr>
          <w:ins w:id="135" w:author="Prabir Barooah" w:date="2019-05-18T07:28:00Z"/>
          <w:sz w:val="28"/>
          <w:lang w:val="en-IN"/>
        </w:rPr>
      </w:pPr>
    </w:p>
    <w:p w14:paraId="2B568CA2" w14:textId="77777777" w:rsidR="00724267" w:rsidRDefault="00724267" w:rsidP="00C6321B">
      <w:pPr>
        <w:rPr>
          <w:ins w:id="136" w:author="Prabir Barooah" w:date="2019-05-18T07:28:00Z"/>
          <w:sz w:val="28"/>
          <w:lang w:val="en-IN"/>
        </w:rPr>
      </w:pPr>
    </w:p>
    <w:p w14:paraId="78B567DF" w14:textId="77777777" w:rsidR="00724267" w:rsidRDefault="00724267" w:rsidP="00C6321B">
      <w:pPr>
        <w:rPr>
          <w:ins w:id="137" w:author="Prabir Barooah" w:date="2019-05-18T07:29:00Z"/>
          <w:sz w:val="28"/>
          <w:lang w:val="en-IN"/>
        </w:rPr>
      </w:pPr>
      <w:ins w:id="138" w:author="Prabir Barooah" w:date="2019-05-18T07:28:00Z">
        <w:r>
          <w:rPr>
            <w:sz w:val="28"/>
            <w:lang w:val="en-IN"/>
          </w:rPr>
          <w:t xml:space="preserve">Finally, </w:t>
        </w:r>
      </w:ins>
    </w:p>
    <w:p w14:paraId="325DEE4E" w14:textId="6B38AE8E" w:rsidR="00724267" w:rsidRDefault="00724267" w:rsidP="00C6321B">
      <w:pPr>
        <w:rPr>
          <w:ins w:id="139" w:author="Prabir Barooah" w:date="2019-05-18T07:29:00Z"/>
          <w:sz w:val="28"/>
          <w:lang w:val="en-IN"/>
        </w:rPr>
      </w:pPr>
      <w:ins w:id="140" w:author="Prabir Barooah" w:date="2019-05-18T07:29:00Z">
        <w:r>
          <w:rPr>
            <w:sz w:val="28"/>
            <w:lang w:val="en-IN"/>
          </w:rPr>
          <w:t xml:space="preserve">1) </w:t>
        </w:r>
      </w:ins>
      <w:ins w:id="141" w:author="Prabir Barooah" w:date="2019-05-18T07:28:00Z">
        <w:r>
          <w:rPr>
            <w:sz w:val="28"/>
            <w:lang w:val="en-IN"/>
          </w:rPr>
          <w:t>you should delineate each team member</w:t>
        </w:r>
      </w:ins>
      <w:ins w:id="142" w:author="Prabir Barooah" w:date="2019-05-18T07:29:00Z">
        <w:r>
          <w:rPr>
            <w:sz w:val="28"/>
            <w:lang w:val="en-IN"/>
          </w:rPr>
          <w:t>’s roles and responsibilities.</w:t>
        </w:r>
      </w:ins>
    </w:p>
    <w:p w14:paraId="1DB94B5B" w14:textId="0B036CFC" w:rsidR="00724267" w:rsidRPr="00C6321B" w:rsidRDefault="00724267" w:rsidP="00C6321B">
      <w:pPr>
        <w:rPr>
          <w:sz w:val="28"/>
          <w:lang w:val="en-IN"/>
        </w:rPr>
      </w:pPr>
      <w:ins w:id="143" w:author="Prabir Barooah" w:date="2019-05-18T07:29:00Z">
        <w:r>
          <w:rPr>
            <w:sz w:val="28"/>
            <w:lang w:val="en-IN"/>
          </w:rPr>
          <w:lastRenderedPageBreak/>
          <w:t xml:space="preserve">2) Fix a regular schedule to report on progress (say, </w:t>
        </w:r>
      </w:ins>
      <w:ins w:id="144" w:author="Prabir Barooah" w:date="2019-05-18T07:30:00Z">
        <w:r>
          <w:rPr>
            <w:sz w:val="28"/>
            <w:lang w:val="en-IN"/>
          </w:rPr>
          <w:t xml:space="preserve">last day of every </w:t>
        </w:r>
      </w:ins>
      <w:bookmarkStart w:id="145" w:name="_GoBack"/>
      <w:bookmarkEnd w:id="145"/>
      <w:ins w:id="146" w:author="Prabir Barooah" w:date="2019-05-18T07:29:00Z">
        <w:r>
          <w:rPr>
            <w:sz w:val="28"/>
            <w:lang w:val="en-IN"/>
          </w:rPr>
          <w:t>month)</w:t>
        </w:r>
      </w:ins>
    </w:p>
    <w:sectPr w:rsidR="00724267" w:rsidRPr="00C6321B" w:rsidSect="00161D5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rabir Barooah" w:date="2019-05-17T21:35:00Z" w:initials="PB">
    <w:p w14:paraId="5A823E0F" w14:textId="28AA7A02" w:rsidR="00E00C66" w:rsidRDefault="00E00C66">
      <w:pPr>
        <w:pStyle w:val="CommentText"/>
      </w:pPr>
      <w:r>
        <w:rPr>
          <w:rStyle w:val="CommentReference"/>
        </w:rPr>
        <w:annotationRef/>
      </w:r>
      <w:r>
        <w:t>IF the goal is publication, then the  task is not a weather station but a ”network of environmental monitoring stations”, with at least two “nodes” in the network.</w:t>
      </w:r>
    </w:p>
  </w:comment>
  <w:comment w:id="5" w:author="Prabir Barooah" w:date="2019-05-17T21:35:00Z" w:initials="PB">
    <w:p w14:paraId="2F176F6D" w14:textId="75732CA7" w:rsidR="00E00C66" w:rsidRDefault="00E00C66">
      <w:pPr>
        <w:pStyle w:val="CommentText"/>
      </w:pPr>
      <w:r>
        <w:rPr>
          <w:rStyle w:val="CommentReference"/>
        </w:rPr>
        <w:annotationRef/>
      </w:r>
      <w:r>
        <w:t>Good thinking</w:t>
      </w:r>
    </w:p>
  </w:comment>
  <w:comment w:id="58" w:author="Prabir Barooah" w:date="2019-05-17T21:55:00Z" w:initials="PB">
    <w:p w14:paraId="02638E7D" w14:textId="3FB854EC" w:rsidR="00E00C66" w:rsidRDefault="00E00C66">
      <w:pPr>
        <w:pStyle w:val="CommentText"/>
      </w:pPr>
      <w:ins w:id="60" w:author="Prabir Barooah" w:date="2019-05-17T21:54:00Z">
        <w:r>
          <w:rPr>
            <w:rStyle w:val="CommentReference"/>
          </w:rPr>
          <w:annotationRef/>
        </w:r>
      </w:ins>
      <w:r>
        <w:rPr>
          <w:sz w:val="28"/>
          <w:lang w:val="en-IN"/>
        </w:rPr>
        <w:t>forget wifi, it is not  scalabel to city-level network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54859"/>
    <w:multiLevelType w:val="multilevel"/>
    <w:tmpl w:val="738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A85FA8"/>
    <w:multiLevelType w:val="hybridMultilevel"/>
    <w:tmpl w:val="D2BE7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F494030"/>
    <w:multiLevelType w:val="hybridMultilevel"/>
    <w:tmpl w:val="EDD492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6083A"/>
    <w:multiLevelType w:val="multilevel"/>
    <w:tmpl w:val="941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45D23"/>
    <w:multiLevelType w:val="hybridMultilevel"/>
    <w:tmpl w:val="B840D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E606B8"/>
    <w:multiLevelType w:val="multilevel"/>
    <w:tmpl w:val="C388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273457"/>
    <w:multiLevelType w:val="hybridMultilevel"/>
    <w:tmpl w:val="023283F0"/>
    <w:lvl w:ilvl="0" w:tplc="04090001">
      <w:start w:val="1"/>
      <w:numFmt w:val="bullet"/>
      <w:lvlText w:val=""/>
      <w:lvlJc w:val="left"/>
      <w:pPr>
        <w:ind w:left="1440" w:hanging="360"/>
      </w:pPr>
      <w:rPr>
        <w:rFonts w:ascii="Symbol" w:hAnsi="Symbol" w:hint="default"/>
      </w:rPr>
    </w:lvl>
    <w:lvl w:ilvl="1" w:tplc="0AEC3E80">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D9664F"/>
    <w:multiLevelType w:val="hybridMultilevel"/>
    <w:tmpl w:val="645A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E330F"/>
    <w:multiLevelType w:val="hybridMultilevel"/>
    <w:tmpl w:val="137008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4A6252"/>
    <w:multiLevelType w:val="multilevel"/>
    <w:tmpl w:val="8240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0D282F"/>
    <w:multiLevelType w:val="hybridMultilevel"/>
    <w:tmpl w:val="A9D8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E27E4B"/>
    <w:multiLevelType w:val="hybridMultilevel"/>
    <w:tmpl w:val="9B74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732B77"/>
    <w:multiLevelType w:val="multilevel"/>
    <w:tmpl w:val="617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ED546D"/>
    <w:multiLevelType w:val="hybridMultilevel"/>
    <w:tmpl w:val="51AC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64179F"/>
    <w:multiLevelType w:val="multilevel"/>
    <w:tmpl w:val="E28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D917CD"/>
    <w:multiLevelType w:val="hybridMultilevel"/>
    <w:tmpl w:val="9C80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3"/>
  </w:num>
  <w:num w:numId="5">
    <w:abstractNumId w:val="14"/>
  </w:num>
  <w:num w:numId="6">
    <w:abstractNumId w:val="0"/>
  </w:num>
  <w:num w:numId="7">
    <w:abstractNumId w:val="12"/>
  </w:num>
  <w:num w:numId="8">
    <w:abstractNumId w:val="6"/>
  </w:num>
  <w:num w:numId="9">
    <w:abstractNumId w:val="4"/>
  </w:num>
  <w:num w:numId="10">
    <w:abstractNumId w:val="1"/>
  </w:num>
  <w:num w:numId="11">
    <w:abstractNumId w:val="8"/>
  </w:num>
  <w:num w:numId="12">
    <w:abstractNumId w:val="15"/>
  </w:num>
  <w:num w:numId="13">
    <w:abstractNumId w:val="10"/>
  </w:num>
  <w:num w:numId="14">
    <w:abstractNumId w:val="13"/>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21B"/>
    <w:rsid w:val="000102AE"/>
    <w:rsid w:val="00041E51"/>
    <w:rsid w:val="00046584"/>
    <w:rsid w:val="00161D5C"/>
    <w:rsid w:val="00167BA0"/>
    <w:rsid w:val="001867A7"/>
    <w:rsid w:val="001A58C0"/>
    <w:rsid w:val="002D358D"/>
    <w:rsid w:val="00341266"/>
    <w:rsid w:val="00346E0C"/>
    <w:rsid w:val="00472F79"/>
    <w:rsid w:val="004D2550"/>
    <w:rsid w:val="004F7886"/>
    <w:rsid w:val="006A6C6E"/>
    <w:rsid w:val="00724267"/>
    <w:rsid w:val="007634B0"/>
    <w:rsid w:val="00777CC2"/>
    <w:rsid w:val="007F11CF"/>
    <w:rsid w:val="00845928"/>
    <w:rsid w:val="008E2603"/>
    <w:rsid w:val="009403E5"/>
    <w:rsid w:val="009834A8"/>
    <w:rsid w:val="00A2645A"/>
    <w:rsid w:val="00A90345"/>
    <w:rsid w:val="00BD1BA0"/>
    <w:rsid w:val="00BE5B52"/>
    <w:rsid w:val="00C6321B"/>
    <w:rsid w:val="00DF412B"/>
    <w:rsid w:val="00E00C66"/>
    <w:rsid w:val="00E216DA"/>
    <w:rsid w:val="00E22DD5"/>
    <w:rsid w:val="00FB1AF0"/>
    <w:rsid w:val="00FF3DAE"/>
    <w:rsid w:val="33484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8D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5C"/>
  </w:style>
  <w:style w:type="paragraph" w:styleId="Heading1">
    <w:name w:val="heading 1"/>
    <w:basedOn w:val="Normal"/>
    <w:link w:val="Heading1Char"/>
    <w:uiPriority w:val="9"/>
    <w:qFormat/>
    <w:rsid w:val="00C632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21B"/>
    <w:pPr>
      <w:ind w:left="720"/>
      <w:contextualSpacing/>
    </w:pPr>
  </w:style>
  <w:style w:type="character" w:customStyle="1" w:styleId="Heading1Char">
    <w:name w:val="Heading 1 Char"/>
    <w:basedOn w:val="DefaultParagraphFont"/>
    <w:link w:val="Heading1"/>
    <w:uiPriority w:val="9"/>
    <w:rsid w:val="00C6321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D1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BA0"/>
    <w:rPr>
      <w:rFonts w:ascii="Tahoma" w:hAnsi="Tahoma" w:cs="Tahoma"/>
      <w:sz w:val="16"/>
      <w:szCs w:val="16"/>
    </w:rPr>
  </w:style>
  <w:style w:type="paragraph" w:styleId="NoSpacing">
    <w:name w:val="No Spacing"/>
    <w:uiPriority w:val="1"/>
    <w:qFormat/>
    <w:rsid w:val="004F7886"/>
    <w:pPr>
      <w:spacing w:after="0" w:line="240" w:lineRule="auto"/>
    </w:pPr>
  </w:style>
  <w:style w:type="character" w:styleId="CommentReference">
    <w:name w:val="annotation reference"/>
    <w:basedOn w:val="DefaultParagraphFont"/>
    <w:uiPriority w:val="99"/>
    <w:semiHidden/>
    <w:unhideWhenUsed/>
    <w:rsid w:val="00A90345"/>
    <w:rPr>
      <w:sz w:val="18"/>
      <w:szCs w:val="18"/>
    </w:rPr>
  </w:style>
  <w:style w:type="paragraph" w:styleId="CommentText">
    <w:name w:val="annotation text"/>
    <w:basedOn w:val="Normal"/>
    <w:link w:val="CommentTextChar"/>
    <w:uiPriority w:val="99"/>
    <w:semiHidden/>
    <w:unhideWhenUsed/>
    <w:rsid w:val="00A90345"/>
    <w:pPr>
      <w:spacing w:line="240" w:lineRule="auto"/>
    </w:pPr>
    <w:rPr>
      <w:sz w:val="24"/>
      <w:szCs w:val="24"/>
    </w:rPr>
  </w:style>
  <w:style w:type="character" w:customStyle="1" w:styleId="CommentTextChar">
    <w:name w:val="Comment Text Char"/>
    <w:basedOn w:val="DefaultParagraphFont"/>
    <w:link w:val="CommentText"/>
    <w:uiPriority w:val="99"/>
    <w:semiHidden/>
    <w:rsid w:val="00A90345"/>
    <w:rPr>
      <w:sz w:val="24"/>
      <w:szCs w:val="24"/>
    </w:rPr>
  </w:style>
  <w:style w:type="paragraph" w:styleId="CommentSubject">
    <w:name w:val="annotation subject"/>
    <w:basedOn w:val="CommentText"/>
    <w:next w:val="CommentText"/>
    <w:link w:val="CommentSubjectChar"/>
    <w:uiPriority w:val="99"/>
    <w:semiHidden/>
    <w:unhideWhenUsed/>
    <w:rsid w:val="00A90345"/>
    <w:rPr>
      <w:b/>
      <w:bCs/>
      <w:sz w:val="20"/>
      <w:szCs w:val="20"/>
    </w:rPr>
  </w:style>
  <w:style w:type="character" w:customStyle="1" w:styleId="CommentSubjectChar">
    <w:name w:val="Comment Subject Char"/>
    <w:basedOn w:val="CommentTextChar"/>
    <w:link w:val="CommentSubject"/>
    <w:uiPriority w:val="99"/>
    <w:semiHidden/>
    <w:rsid w:val="00A9034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5C"/>
  </w:style>
  <w:style w:type="paragraph" w:styleId="Heading1">
    <w:name w:val="heading 1"/>
    <w:basedOn w:val="Normal"/>
    <w:link w:val="Heading1Char"/>
    <w:uiPriority w:val="9"/>
    <w:qFormat/>
    <w:rsid w:val="00C632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21B"/>
    <w:pPr>
      <w:ind w:left="720"/>
      <w:contextualSpacing/>
    </w:pPr>
  </w:style>
  <w:style w:type="character" w:customStyle="1" w:styleId="Heading1Char">
    <w:name w:val="Heading 1 Char"/>
    <w:basedOn w:val="DefaultParagraphFont"/>
    <w:link w:val="Heading1"/>
    <w:uiPriority w:val="9"/>
    <w:rsid w:val="00C6321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D1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BA0"/>
    <w:rPr>
      <w:rFonts w:ascii="Tahoma" w:hAnsi="Tahoma" w:cs="Tahoma"/>
      <w:sz w:val="16"/>
      <w:szCs w:val="16"/>
    </w:rPr>
  </w:style>
  <w:style w:type="paragraph" w:styleId="NoSpacing">
    <w:name w:val="No Spacing"/>
    <w:uiPriority w:val="1"/>
    <w:qFormat/>
    <w:rsid w:val="004F7886"/>
    <w:pPr>
      <w:spacing w:after="0" w:line="240" w:lineRule="auto"/>
    </w:pPr>
  </w:style>
  <w:style w:type="character" w:styleId="CommentReference">
    <w:name w:val="annotation reference"/>
    <w:basedOn w:val="DefaultParagraphFont"/>
    <w:uiPriority w:val="99"/>
    <w:semiHidden/>
    <w:unhideWhenUsed/>
    <w:rsid w:val="00A90345"/>
    <w:rPr>
      <w:sz w:val="18"/>
      <w:szCs w:val="18"/>
    </w:rPr>
  </w:style>
  <w:style w:type="paragraph" w:styleId="CommentText">
    <w:name w:val="annotation text"/>
    <w:basedOn w:val="Normal"/>
    <w:link w:val="CommentTextChar"/>
    <w:uiPriority w:val="99"/>
    <w:semiHidden/>
    <w:unhideWhenUsed/>
    <w:rsid w:val="00A90345"/>
    <w:pPr>
      <w:spacing w:line="240" w:lineRule="auto"/>
    </w:pPr>
    <w:rPr>
      <w:sz w:val="24"/>
      <w:szCs w:val="24"/>
    </w:rPr>
  </w:style>
  <w:style w:type="character" w:customStyle="1" w:styleId="CommentTextChar">
    <w:name w:val="Comment Text Char"/>
    <w:basedOn w:val="DefaultParagraphFont"/>
    <w:link w:val="CommentText"/>
    <w:uiPriority w:val="99"/>
    <w:semiHidden/>
    <w:rsid w:val="00A90345"/>
    <w:rPr>
      <w:sz w:val="24"/>
      <w:szCs w:val="24"/>
    </w:rPr>
  </w:style>
  <w:style w:type="paragraph" w:styleId="CommentSubject">
    <w:name w:val="annotation subject"/>
    <w:basedOn w:val="CommentText"/>
    <w:next w:val="CommentText"/>
    <w:link w:val="CommentSubjectChar"/>
    <w:uiPriority w:val="99"/>
    <w:semiHidden/>
    <w:unhideWhenUsed/>
    <w:rsid w:val="00A90345"/>
    <w:rPr>
      <w:b/>
      <w:bCs/>
      <w:sz w:val="20"/>
      <w:szCs w:val="20"/>
    </w:rPr>
  </w:style>
  <w:style w:type="character" w:customStyle="1" w:styleId="CommentSubjectChar">
    <w:name w:val="Comment Subject Char"/>
    <w:basedOn w:val="CommentTextChar"/>
    <w:link w:val="CommentSubject"/>
    <w:uiPriority w:val="99"/>
    <w:semiHidden/>
    <w:rsid w:val="00A903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457194">
      <w:bodyDiv w:val="1"/>
      <w:marLeft w:val="0"/>
      <w:marRight w:val="0"/>
      <w:marTop w:val="0"/>
      <w:marBottom w:val="0"/>
      <w:divBdr>
        <w:top w:val="none" w:sz="0" w:space="0" w:color="auto"/>
        <w:left w:val="none" w:sz="0" w:space="0" w:color="auto"/>
        <w:bottom w:val="none" w:sz="0" w:space="0" w:color="auto"/>
        <w:right w:val="none" w:sz="0" w:space="0" w:color="auto"/>
      </w:divBdr>
    </w:div>
    <w:div w:id="919021180">
      <w:bodyDiv w:val="1"/>
      <w:marLeft w:val="0"/>
      <w:marRight w:val="0"/>
      <w:marTop w:val="0"/>
      <w:marBottom w:val="0"/>
      <w:divBdr>
        <w:top w:val="none" w:sz="0" w:space="0" w:color="auto"/>
        <w:left w:val="none" w:sz="0" w:space="0" w:color="auto"/>
        <w:bottom w:val="none" w:sz="0" w:space="0" w:color="auto"/>
        <w:right w:val="none" w:sz="0" w:space="0" w:color="auto"/>
      </w:divBdr>
    </w:div>
    <w:div w:id="1068916531">
      <w:bodyDiv w:val="1"/>
      <w:marLeft w:val="0"/>
      <w:marRight w:val="0"/>
      <w:marTop w:val="0"/>
      <w:marBottom w:val="0"/>
      <w:divBdr>
        <w:top w:val="none" w:sz="0" w:space="0" w:color="auto"/>
        <w:left w:val="none" w:sz="0" w:space="0" w:color="auto"/>
        <w:bottom w:val="none" w:sz="0" w:space="0" w:color="auto"/>
        <w:right w:val="none" w:sz="0" w:space="0" w:color="auto"/>
      </w:divBdr>
    </w:div>
    <w:div w:id="1350335458">
      <w:bodyDiv w:val="1"/>
      <w:marLeft w:val="0"/>
      <w:marRight w:val="0"/>
      <w:marTop w:val="0"/>
      <w:marBottom w:val="0"/>
      <w:divBdr>
        <w:top w:val="none" w:sz="0" w:space="0" w:color="auto"/>
        <w:left w:val="none" w:sz="0" w:space="0" w:color="auto"/>
        <w:bottom w:val="none" w:sz="0" w:space="0" w:color="auto"/>
        <w:right w:val="none" w:sz="0" w:space="0" w:color="auto"/>
      </w:divBdr>
    </w:div>
    <w:div w:id="1391733367">
      <w:bodyDiv w:val="1"/>
      <w:marLeft w:val="0"/>
      <w:marRight w:val="0"/>
      <w:marTop w:val="0"/>
      <w:marBottom w:val="0"/>
      <w:divBdr>
        <w:top w:val="none" w:sz="0" w:space="0" w:color="auto"/>
        <w:left w:val="none" w:sz="0" w:space="0" w:color="auto"/>
        <w:bottom w:val="none" w:sz="0" w:space="0" w:color="auto"/>
        <w:right w:val="none" w:sz="0" w:space="0" w:color="auto"/>
      </w:divBdr>
    </w:div>
    <w:div w:id="1596592466">
      <w:bodyDiv w:val="1"/>
      <w:marLeft w:val="0"/>
      <w:marRight w:val="0"/>
      <w:marTop w:val="0"/>
      <w:marBottom w:val="0"/>
      <w:divBdr>
        <w:top w:val="none" w:sz="0" w:space="0" w:color="auto"/>
        <w:left w:val="none" w:sz="0" w:space="0" w:color="auto"/>
        <w:bottom w:val="none" w:sz="0" w:space="0" w:color="auto"/>
        <w:right w:val="none" w:sz="0" w:space="0" w:color="auto"/>
      </w:divBdr>
    </w:div>
    <w:div w:id="209362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62314-52BA-1949-9C36-4BFC9A7A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974</Words>
  <Characters>5552</Characters>
  <Application>Microsoft Macintosh Word</Application>
  <DocSecurity>0</DocSecurity>
  <Lines>46</Lines>
  <Paragraphs>13</Paragraphs>
  <ScaleCrop>false</ScaleCrop>
  <Company/>
  <LinksUpToDate>false</LinksUpToDate>
  <CharactersWithSpaces>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Prabir Barooah</cp:lastModifiedBy>
  <cp:revision>3</cp:revision>
  <dcterms:created xsi:type="dcterms:W3CDTF">2019-05-17T16:36:00Z</dcterms:created>
  <dcterms:modified xsi:type="dcterms:W3CDTF">2019-05-18T02:00:00Z</dcterms:modified>
</cp:coreProperties>
</file>